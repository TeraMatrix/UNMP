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406"/>
      </w:tblGrid>
      <w:tr w:rsidR="00AE580C" w:rsidRPr="000B14FD" w:rsidTr="00AE580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bookmarkStart w:id="0" w:name="OLE_LINK4"/>
            <w:bookmarkStart w:id="1" w:name="OLE_LINK5"/>
          </w:p>
        </w:tc>
      </w:tr>
      <w:tr w:rsidR="00AE580C" w:rsidRPr="000B14FD" w:rsidTr="00AE580C">
        <w:tc>
          <w:tcPr>
            <w:tcW w:w="7672" w:type="dxa"/>
          </w:tcPr>
          <w:p w:rsidR="00AE580C" w:rsidRPr="0076079C" w:rsidRDefault="008A6147" w:rsidP="002213DC">
            <w:pPr>
              <w:pStyle w:val="NoSpacing"/>
              <w:jc w:val="both"/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</w:pPr>
            <w:r w:rsidRPr="0076079C"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  <w:t>Compound Management System</w:t>
            </w:r>
          </w:p>
        </w:tc>
      </w:tr>
      <w:tr w:rsidR="00AE580C" w:rsidRPr="000B14FD" w:rsidTr="00AE580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845485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B14FD">
              <w:rPr>
                <w:rFonts w:ascii="Segoe UI" w:eastAsia="Times New Roman" w:hAnsi="Segoe UI" w:cs="Segoe UI"/>
                <w:sz w:val="20"/>
                <w:szCs w:val="20"/>
              </w:rPr>
              <w:t>Systema Shyam</w:t>
            </w: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6"/>
      </w:tblGrid>
      <w:tr w:rsidR="00AE580C" w:rsidRPr="000B14F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Codescape Consultants PL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[</w:t>
            </w:r>
            <w:r w:rsidR="00AB3C62"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5/3/2011</w:t>
            </w: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]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53338E" w:rsidRPr="000B14FD" w:rsidRDefault="00AE580C" w:rsidP="000803FF">
      <w:pPr>
        <w:pStyle w:val="Heading1"/>
      </w:pPr>
      <w:r w:rsidRPr="000B14FD">
        <w:br w:type="page"/>
      </w:r>
      <w:r w:rsidR="00F56217" w:rsidRPr="000B14FD">
        <w:lastRenderedPageBreak/>
        <w:t>Product</w:t>
      </w:r>
      <w:r w:rsidR="0053338E" w:rsidRPr="000B14FD">
        <w:t xml:space="preserve"> Name: </w:t>
      </w:r>
      <w:r w:rsidR="000378C9">
        <w:t>C</w:t>
      </w:r>
      <w:r w:rsidR="00BE2750" w:rsidRPr="000B14FD">
        <w:t>MS</w:t>
      </w:r>
      <w:r w:rsidR="00D91F4B" w:rsidRPr="000B14FD">
        <w:t xml:space="preserve"> </w:t>
      </w:r>
    </w:p>
    <w:p w:rsidR="0053338E" w:rsidRPr="00391368" w:rsidRDefault="00386DDE" w:rsidP="002213DC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38735</wp:posOffset>
                </wp:positionV>
                <wp:extent cx="6694170" cy="0"/>
                <wp:effectExtent l="0" t="0" r="0" b="0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9.5pt;margin-top:3.05pt;width:527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"/>
            </w:pict>
          </mc:Fallback>
        </mc:AlternateContent>
      </w:r>
    </w:p>
    <w:p w:rsidR="0034684F" w:rsidRPr="000B14FD" w:rsidRDefault="0034684F" w:rsidP="00DD0F84">
      <w:pPr>
        <w:pStyle w:val="Subtitle"/>
        <w:spacing w:after="0"/>
      </w:pPr>
      <w:r w:rsidRPr="000B14FD">
        <w:t>Feature:</w:t>
      </w:r>
      <w:r w:rsidR="008B5987" w:rsidRPr="000B14FD">
        <w:t xml:space="preserve"> </w:t>
      </w:r>
      <w:r w:rsidR="000705C6">
        <w:t>C</w:t>
      </w:r>
      <w:r w:rsidR="00FF4ED8" w:rsidRPr="000B14FD">
        <w:t>MS Administration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Request</w:t>
      </w:r>
      <w:r w:rsidR="005D631B" w:rsidRPr="000B14FD">
        <w:rPr>
          <w:rFonts w:ascii="Segoe UI" w:hAnsi="Segoe UI" w:cs="Segoe UI"/>
          <w:sz w:val="20"/>
          <w:szCs w:val="20"/>
        </w:rPr>
        <w:t>ed</w:t>
      </w:r>
      <w:r w:rsidRPr="000B14FD">
        <w:rPr>
          <w:rFonts w:ascii="Segoe UI" w:hAnsi="Segoe UI" w:cs="Segoe UI"/>
          <w:sz w:val="20"/>
          <w:szCs w:val="20"/>
        </w:rPr>
        <w:t xml:space="preserve"> By:</w:t>
      </w:r>
      <w:r w:rsidR="00106B17">
        <w:rPr>
          <w:rFonts w:ascii="Segoe UI" w:hAnsi="Segoe UI" w:cs="Segoe UI"/>
          <w:sz w:val="20"/>
          <w:szCs w:val="20"/>
        </w:rPr>
        <w:t xml:space="preserve"> Vivek Bansal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Reviewed By:</w:t>
      </w:r>
      <w:r w:rsidR="00106B17">
        <w:rPr>
          <w:rFonts w:ascii="Segoe UI" w:hAnsi="Segoe UI" w:cs="Segoe UI"/>
          <w:sz w:val="20"/>
          <w:szCs w:val="20"/>
        </w:rPr>
        <w:t xml:space="preserve"> Prateek Goel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Implemented By:</w:t>
      </w:r>
      <w:r w:rsidR="008B5987" w:rsidRPr="000B14FD">
        <w:rPr>
          <w:rFonts w:ascii="Segoe UI" w:hAnsi="Segoe UI" w:cs="Segoe UI"/>
          <w:sz w:val="20"/>
          <w:szCs w:val="20"/>
        </w:rPr>
        <w:t xml:space="preserve"> </w:t>
      </w:r>
      <w:r w:rsidR="000068FA">
        <w:rPr>
          <w:rFonts w:ascii="Segoe UI" w:hAnsi="Segoe UI" w:cs="Segoe UI"/>
          <w:sz w:val="20"/>
          <w:szCs w:val="20"/>
        </w:rPr>
        <w:t>Peeyush Raj</w:t>
      </w:r>
    </w:p>
    <w:p w:rsidR="005D631B" w:rsidRPr="000B14FD" w:rsidRDefault="005D631B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813E6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Verified B</w:t>
      </w:r>
      <w:r w:rsidR="0034684F" w:rsidRPr="000B14FD">
        <w:rPr>
          <w:rFonts w:ascii="Segoe UI" w:hAnsi="Segoe UI" w:cs="Segoe UI"/>
          <w:sz w:val="20"/>
          <w:szCs w:val="20"/>
        </w:rPr>
        <w:t>y:</w:t>
      </w:r>
      <w:r w:rsidR="00106B17">
        <w:rPr>
          <w:rFonts w:ascii="Segoe UI" w:hAnsi="Segoe UI" w:cs="Segoe UI"/>
          <w:sz w:val="20"/>
          <w:szCs w:val="20"/>
        </w:rPr>
        <w:t xml:space="preserve"> Utkarsh Jain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2074C5" w:rsidRDefault="0034684F" w:rsidP="00DD0F84">
      <w:pPr>
        <w:pStyle w:val="Subtitle"/>
        <w:spacing w:after="0"/>
        <w:rPr>
          <w:rFonts w:ascii="Segoe UI" w:hAnsi="Segoe UI" w:cs="Segoe UI"/>
          <w:i w:val="0"/>
          <w:sz w:val="20"/>
          <w:szCs w:val="20"/>
        </w:rPr>
      </w:pPr>
      <w:r w:rsidRPr="002074C5">
        <w:rPr>
          <w:rFonts w:ascii="Segoe UI" w:hAnsi="Segoe UI" w:cs="Segoe UI"/>
          <w:i w:val="0"/>
          <w:sz w:val="20"/>
          <w:szCs w:val="20"/>
        </w:rPr>
        <w:t xml:space="preserve">SW release version in which Feature included:  </w:t>
      </w:r>
    </w:p>
    <w:p w:rsidR="0034684F" w:rsidRPr="000B14FD" w:rsidRDefault="0034684F" w:rsidP="00DD0F84">
      <w:pPr>
        <w:pStyle w:val="Heading2"/>
        <w:numPr>
          <w:ilvl w:val="0"/>
          <w:numId w:val="0"/>
        </w:numPr>
        <w:spacing w:before="0"/>
        <w:rPr>
          <w:rFonts w:ascii="Segoe UI" w:hAnsi="Segoe UI" w:cs="Segoe UI"/>
          <w:sz w:val="20"/>
          <w:szCs w:val="20"/>
        </w:rPr>
      </w:pPr>
    </w:p>
    <w:p w:rsidR="000A5043" w:rsidRPr="004212D4" w:rsidRDefault="000A5043" w:rsidP="00DD0F84">
      <w:pPr>
        <w:pStyle w:val="Heading2"/>
        <w:numPr>
          <w:ilvl w:val="0"/>
          <w:numId w:val="0"/>
        </w:numPr>
        <w:spacing w:before="0"/>
        <w:ind w:left="576" w:hanging="576"/>
        <w:rPr>
          <w:rFonts w:ascii="Segoe UI" w:hAnsi="Segoe UI" w:cs="Segoe UI"/>
          <w:color w:val="auto"/>
          <w:sz w:val="20"/>
          <w:szCs w:val="20"/>
        </w:rPr>
      </w:pPr>
      <w:r w:rsidRPr="004212D4">
        <w:rPr>
          <w:rFonts w:ascii="Segoe UI" w:hAnsi="Segoe UI" w:cs="Segoe UI"/>
          <w:color w:val="auto"/>
          <w:sz w:val="20"/>
          <w:szCs w:val="20"/>
        </w:rPr>
        <w:t>Revision history</w:t>
      </w:r>
      <w:r w:rsidR="00393212" w:rsidRPr="004212D4">
        <w:rPr>
          <w:rFonts w:ascii="Segoe UI" w:hAnsi="Segoe UI" w:cs="Segoe UI"/>
          <w:color w:val="auto"/>
          <w:sz w:val="20"/>
          <w:szCs w:val="20"/>
        </w:rPr>
        <w:t xml:space="preserve"> (in case multiple revisions)</w:t>
      </w:r>
    </w:p>
    <w:tbl>
      <w:tblPr>
        <w:tblW w:w="9720" w:type="dxa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5580"/>
      </w:tblGrid>
      <w:tr w:rsidR="000A5043" w:rsidRPr="000B14FD" w:rsidTr="007D689B">
        <w:trPr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By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F36006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12214E" w:rsidRPr="000B14FD" w:rsidRDefault="0012214E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5/3/2011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12571C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Peeyush Raj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705C6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 w:rsidR="0012214E" w:rsidRPr="000B14FD">
              <w:rPr>
                <w:rFonts w:ascii="Segoe UI" w:hAnsi="Segoe UI" w:cs="Segoe UI"/>
                <w:sz w:val="20"/>
                <w:szCs w:val="20"/>
              </w:rPr>
              <w:t>MS Administration First Draft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0E3387" w:rsidRDefault="000E3387" w:rsidP="0052521A">
      <w:pPr>
        <w:pStyle w:val="Heading1"/>
        <w:numPr>
          <w:ilvl w:val="0"/>
          <w:numId w:val="0"/>
        </w:numPr>
        <w:tabs>
          <w:tab w:val="left" w:pos="7470"/>
        </w:tabs>
        <w:ind w:left="432"/>
        <w:jc w:val="both"/>
        <w:rPr>
          <w:rFonts w:ascii="Segoe UI" w:eastAsiaTheme="minorHAnsi" w:hAnsi="Segoe UI" w:cs="Segoe UI"/>
          <w:b w:val="0"/>
          <w:bCs w:val="0"/>
          <w:color w:val="auto"/>
          <w:sz w:val="20"/>
          <w:szCs w:val="20"/>
        </w:rPr>
      </w:pPr>
      <w:bookmarkStart w:id="2" w:name="_Toc291684247"/>
      <w:bookmarkStart w:id="3" w:name="_Toc237149029"/>
    </w:p>
    <w:p w:rsidR="00FD5AAA" w:rsidRPr="000B14FD" w:rsidRDefault="0036746A" w:rsidP="002213DC">
      <w:pPr>
        <w:pStyle w:val="Heading1"/>
        <w:jc w:val="both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 w:type="page"/>
      </w:r>
      <w:r w:rsidR="0034684F" w:rsidRPr="000B14FD">
        <w:lastRenderedPageBreak/>
        <w:t>Feature</w:t>
      </w:r>
      <w:r w:rsidR="0016113F" w:rsidRPr="000B14FD">
        <w:t xml:space="preserve"> Description: </w:t>
      </w:r>
      <w:bookmarkEnd w:id="2"/>
      <w:r w:rsidR="00E47F8D">
        <w:t>CMS Administration</w:t>
      </w:r>
      <w:r w:rsidR="0034684F" w:rsidRPr="000B14FD">
        <w:t xml:space="preserve"> </w:t>
      </w:r>
      <w:r w:rsidR="00AC2B87" w:rsidRPr="000B14FD">
        <w:t xml:space="preserve"> </w:t>
      </w:r>
      <w:bookmarkEnd w:id="3"/>
    </w:p>
    <w:p w:rsidR="0033425A" w:rsidRPr="000B41FF" w:rsidRDefault="002213DC" w:rsidP="002213DC">
      <w:pPr>
        <w:spacing w:line="240" w:lineRule="auto"/>
        <w:jc w:val="both"/>
        <w:rPr>
          <w:rFonts w:ascii="Segoe UI" w:hAnsi="Segoe UI" w:cs="Segoe UI"/>
          <w:i/>
          <w:color w:val="948A54"/>
          <w:sz w:val="20"/>
          <w:szCs w:val="20"/>
        </w:rPr>
      </w:pPr>
      <w:r w:rsidRPr="000B41FF">
        <w:rPr>
          <w:rFonts w:ascii="Segoe UI" w:hAnsi="Segoe UI" w:cs="Segoe UI"/>
          <w:i/>
          <w:color w:val="948A54"/>
          <w:sz w:val="20"/>
          <w:szCs w:val="20"/>
        </w:rPr>
        <w:t xml:space="preserve">Configuring, maintaining and monitoring active network </w:t>
      </w:r>
      <w:r w:rsidR="000D15D4" w:rsidRPr="000B41FF">
        <w:rPr>
          <w:rFonts w:ascii="Segoe UI" w:hAnsi="Segoe UI" w:cs="Segoe UI"/>
          <w:i/>
          <w:color w:val="948A54"/>
          <w:sz w:val="20"/>
          <w:szCs w:val="20"/>
        </w:rPr>
        <w:t>e</w:t>
      </w:r>
      <w:r w:rsidR="0033425A" w:rsidRPr="000B41FF">
        <w:rPr>
          <w:rFonts w:ascii="Segoe UI" w:hAnsi="Segoe UI" w:cs="Segoe UI"/>
          <w:i/>
          <w:color w:val="948A54"/>
          <w:sz w:val="20"/>
          <w:szCs w:val="20"/>
        </w:rPr>
        <w:t>lements</w:t>
      </w:r>
      <w:r w:rsidR="000B41FF">
        <w:rPr>
          <w:rFonts w:ascii="Segoe UI" w:hAnsi="Segoe UI" w:cs="Segoe UI"/>
          <w:i/>
          <w:color w:val="948A54"/>
          <w:sz w:val="20"/>
          <w:szCs w:val="20"/>
        </w:rPr>
        <w:t xml:space="preserve">, network users and other IP-based elements, if required, via a common </w:t>
      </w:r>
      <w:r w:rsidR="000C7A8D">
        <w:rPr>
          <w:rFonts w:ascii="Segoe UI" w:hAnsi="Segoe UI" w:cs="Segoe UI"/>
          <w:i/>
          <w:color w:val="948A54"/>
          <w:sz w:val="20"/>
          <w:szCs w:val="20"/>
        </w:rPr>
        <w:t>A</w:t>
      </w:r>
      <w:r w:rsidR="000B41FF">
        <w:rPr>
          <w:rFonts w:ascii="Segoe UI" w:hAnsi="Segoe UI" w:cs="Segoe UI"/>
          <w:i/>
          <w:color w:val="948A54"/>
          <w:sz w:val="20"/>
          <w:szCs w:val="20"/>
        </w:rPr>
        <w:t xml:space="preserve">dministration </w:t>
      </w:r>
      <w:r w:rsidR="0033425A" w:rsidRPr="000B41FF">
        <w:rPr>
          <w:rFonts w:ascii="Segoe UI" w:hAnsi="Segoe UI" w:cs="Segoe UI"/>
          <w:i/>
          <w:color w:val="948A54"/>
          <w:sz w:val="20"/>
          <w:szCs w:val="20"/>
        </w:rPr>
        <w:t>panel.</w:t>
      </w:r>
    </w:p>
    <w:p w:rsidR="00324F3D" w:rsidRDefault="00407629" w:rsidP="00407629">
      <w:pPr>
        <w:pStyle w:val="Heading2"/>
      </w:pPr>
      <w:r>
        <w:t>Supported</w:t>
      </w:r>
      <w:r w:rsidR="00A44C38">
        <w:t xml:space="preserve"> System </w:t>
      </w:r>
      <w:r w:rsidR="00324F3D">
        <w:t>Requirements</w:t>
      </w:r>
    </w:p>
    <w:p w:rsidR="001D5B6F" w:rsidRDefault="00324F3D" w:rsidP="0012016D">
      <w:pPr>
        <w:numPr>
          <w:ilvl w:val="0"/>
          <w:numId w:val="2"/>
        </w:numPr>
      </w:pPr>
      <w:r>
        <w:t xml:space="preserve">Linux System, </w:t>
      </w:r>
      <w:r w:rsidR="00077CFA">
        <w:t>preferably Ubuntu/Debian</w:t>
      </w:r>
    </w:p>
    <w:p w:rsidR="001D5B6F" w:rsidRPr="000B14FD" w:rsidRDefault="00077CFA" w:rsidP="00077CFA">
      <w:pPr>
        <w:pStyle w:val="Heading2"/>
      </w:pPr>
      <w:r>
        <w:t>System Use Cases</w:t>
      </w:r>
    </w:p>
    <w:p w:rsidR="00A5678E" w:rsidRPr="00A5678E" w:rsidRDefault="00A5678E" w:rsidP="0012016D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bookmarkStart w:id="4" w:name="_Toc291684248"/>
      <w:r w:rsidRPr="00A5678E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Audit Log</w:t>
      </w:r>
    </w:p>
    <w:p w:rsidR="00A5678E" w:rsidRPr="00A5678E" w:rsidRDefault="00A5678E" w:rsidP="0012016D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 w:rsidRPr="00A5678E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User / Role Management</w:t>
      </w:r>
    </w:p>
    <w:p w:rsidR="00A5678E" w:rsidRPr="00A5678E" w:rsidRDefault="00A5678E" w:rsidP="0012016D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 w:rsidRPr="00A5678E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Device Assignment</w:t>
      </w:r>
    </w:p>
    <w:p w:rsidR="00A5678E" w:rsidRPr="00A5678E" w:rsidRDefault="00A5678E" w:rsidP="0012016D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 w:rsidRPr="00A5678E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System Settings</w:t>
      </w:r>
    </w:p>
    <w:p w:rsidR="00A5678E" w:rsidRPr="00A5678E" w:rsidRDefault="00A5678E" w:rsidP="0012016D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 w:rsidRPr="00A5678E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Upgrade System</w:t>
      </w:r>
    </w:p>
    <w:p w:rsidR="00A5678E" w:rsidRDefault="00A5678E" w:rsidP="0012016D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 w:rsidRPr="00A5678E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Backup / Restore </w:t>
      </w:r>
    </w:p>
    <w:p w:rsidR="009D2B47" w:rsidRDefault="009D2B47" w:rsidP="00D37C71">
      <w:pPr>
        <w:pStyle w:val="Heading2"/>
        <w:numPr>
          <w:ilvl w:val="0"/>
          <w:numId w:val="0"/>
        </w:numPr>
        <w:jc w:val="both"/>
      </w:pPr>
    </w:p>
    <w:bookmarkEnd w:id="4"/>
    <w:p w:rsidR="001D5B6F" w:rsidRPr="000B14FD" w:rsidRDefault="009D2B47" w:rsidP="00713469">
      <w:pPr>
        <w:pStyle w:val="Heading3"/>
      </w:pPr>
      <w:r>
        <w:t>Audit Log</w:t>
      </w:r>
    </w:p>
    <w:p w:rsidR="006E7E6E" w:rsidRPr="000B14FD" w:rsidRDefault="009D2B47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All the system logs have to be stored and be accessible by the administrator, so as to debug and </w:t>
      </w:r>
      <w:r w:rsidRPr="009D2B47">
        <w:rPr>
          <w:rFonts w:ascii="Segoe UI" w:hAnsi="Segoe UI" w:cs="Segoe UI"/>
          <w:sz w:val="20"/>
          <w:szCs w:val="20"/>
        </w:rPr>
        <w:t>rectify</w:t>
      </w:r>
      <w:r>
        <w:rPr>
          <w:rFonts w:ascii="Segoe UI" w:hAnsi="Segoe UI" w:cs="Segoe UI"/>
          <w:sz w:val="20"/>
          <w:szCs w:val="20"/>
        </w:rPr>
        <w:t xml:space="preserve"> the system element error, system error or the network issue.</w:t>
      </w:r>
    </w:p>
    <w:p w:rsidR="00C9186B" w:rsidRPr="0081186F" w:rsidRDefault="00B16C2A" w:rsidP="00713469">
      <w:pPr>
        <w:pStyle w:val="Heading3"/>
      </w:pPr>
      <w:bookmarkStart w:id="5" w:name="_Toc237149030"/>
      <w:r>
        <w:t>User/Role Management</w:t>
      </w:r>
    </w:p>
    <w:p w:rsidR="00D90B2C" w:rsidRPr="000B14FD" w:rsidRDefault="00400D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Style w:val="apple-style-span"/>
          <w:rFonts w:ascii="Segoe UI" w:hAnsi="Segoe UI" w:cs="Segoe UI"/>
          <w:color w:val="000000"/>
          <w:sz w:val="20"/>
          <w:szCs w:val="20"/>
        </w:rPr>
        <w:t>The primary purpose of establishing roles is to give you an easy way to manage ac</w:t>
      </w:r>
      <w:r w:rsidR="009A4316">
        <w:rPr>
          <w:rStyle w:val="apple-style-span"/>
          <w:rFonts w:ascii="Segoe UI" w:hAnsi="Segoe UI" w:cs="Segoe UI"/>
          <w:color w:val="000000"/>
          <w:sz w:val="20"/>
          <w:szCs w:val="20"/>
        </w:rPr>
        <w:t>cess rules for groups of users.</w:t>
      </w:r>
    </w:p>
    <w:p w:rsidR="00F506BA" w:rsidRPr="0081186F" w:rsidRDefault="00550FD8" w:rsidP="00713469">
      <w:pPr>
        <w:pStyle w:val="Heading3"/>
      </w:pPr>
      <w:r>
        <w:t>Device Assignment</w:t>
      </w:r>
    </w:p>
    <w:p w:rsidR="0065066C" w:rsidRPr="00640808" w:rsidRDefault="00550FD8" w:rsidP="002213DC">
      <w:pPr>
        <w:spacing w:line="240" w:lineRule="auto"/>
        <w:jc w:val="both"/>
      </w:pPr>
      <w:r>
        <w:rPr>
          <w:rFonts w:ascii="Segoe UI" w:hAnsi="Segoe UI" w:cs="Segoe UI"/>
          <w:sz w:val="20"/>
          <w:szCs w:val="20"/>
        </w:rPr>
        <w:t>Administrator should be capable of assigning devices to a particular network, assigning devices</w:t>
      </w:r>
      <w:r w:rsidR="00851903">
        <w:rPr>
          <w:rFonts w:ascii="Segoe UI" w:hAnsi="Segoe UI" w:cs="Segoe UI"/>
          <w:sz w:val="20"/>
          <w:szCs w:val="20"/>
        </w:rPr>
        <w:t xml:space="preserve"> a particular IP or assigning IP device to </w:t>
      </w:r>
      <w:r w:rsidR="00F23C23">
        <w:rPr>
          <w:rFonts w:ascii="Segoe UI" w:hAnsi="Segoe UI" w:cs="Segoe UI"/>
          <w:sz w:val="20"/>
          <w:szCs w:val="20"/>
        </w:rPr>
        <w:t>particular user.</w:t>
      </w:r>
      <w:r w:rsidR="00851903">
        <w:rPr>
          <w:rFonts w:ascii="Segoe UI" w:hAnsi="Segoe UI" w:cs="Segoe UI"/>
          <w:sz w:val="20"/>
          <w:szCs w:val="20"/>
        </w:rPr>
        <w:t xml:space="preserve"> </w:t>
      </w:r>
    </w:p>
    <w:p w:rsidR="00D012AF" w:rsidRPr="0081186F" w:rsidRDefault="008C3B02" w:rsidP="00713469">
      <w:pPr>
        <w:pStyle w:val="Heading3"/>
      </w:pPr>
      <w:r>
        <w:t>System Settings</w:t>
      </w:r>
    </w:p>
    <w:p w:rsidR="00D012AF" w:rsidRDefault="008C3B02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system administrator should be capable to configure CMS according to requirement. This feature is organization dependent.</w:t>
      </w:r>
    </w:p>
    <w:p w:rsidR="002A48C6" w:rsidRPr="0081186F" w:rsidRDefault="002A48C6" w:rsidP="00713469">
      <w:pPr>
        <w:pStyle w:val="Heading3"/>
      </w:pPr>
      <w:r>
        <w:t>Upgrade System</w:t>
      </w:r>
    </w:p>
    <w:p w:rsidR="002A48C6" w:rsidRDefault="002A48C6" w:rsidP="002A48C6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 system administrator should be capable to upgrade CMS to the new releases. The NMS should be seamlessly integral with the old releases. </w:t>
      </w:r>
    </w:p>
    <w:p w:rsidR="002A48C6" w:rsidRPr="0081186F" w:rsidRDefault="002A48C6" w:rsidP="00713469">
      <w:pPr>
        <w:pStyle w:val="Heading3"/>
      </w:pPr>
      <w:r>
        <w:t>Backup/Restore</w:t>
      </w:r>
    </w:p>
    <w:p w:rsidR="002A48C6" w:rsidRPr="000B14FD" w:rsidRDefault="002A48C6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 system administrator should have the capability to </w:t>
      </w:r>
      <w:r w:rsidR="000363F2">
        <w:rPr>
          <w:rFonts w:ascii="Segoe UI" w:hAnsi="Segoe UI" w:cs="Segoe UI"/>
          <w:sz w:val="20"/>
          <w:szCs w:val="20"/>
        </w:rPr>
        <w:t>customize</w:t>
      </w:r>
      <w:r>
        <w:rPr>
          <w:rFonts w:ascii="Segoe UI" w:hAnsi="Segoe UI" w:cs="Segoe UI"/>
          <w:sz w:val="20"/>
          <w:szCs w:val="20"/>
        </w:rPr>
        <w:t xml:space="preserve"> the NMS and save the same</w:t>
      </w:r>
      <w:r w:rsidR="000363F2">
        <w:rPr>
          <w:rFonts w:ascii="Segoe UI" w:hAnsi="Segoe UI" w:cs="Segoe UI"/>
          <w:sz w:val="20"/>
          <w:szCs w:val="20"/>
        </w:rPr>
        <w:t xml:space="preserve"> settings</w:t>
      </w:r>
      <w:r>
        <w:rPr>
          <w:rFonts w:ascii="Segoe UI" w:hAnsi="Segoe UI" w:cs="Segoe UI"/>
          <w:sz w:val="20"/>
          <w:szCs w:val="20"/>
        </w:rPr>
        <w:t xml:space="preserve"> for </w:t>
      </w:r>
      <w:r w:rsidR="008E7A94">
        <w:rPr>
          <w:rFonts w:ascii="Segoe UI" w:hAnsi="Segoe UI" w:cs="Segoe UI"/>
          <w:sz w:val="20"/>
          <w:szCs w:val="20"/>
        </w:rPr>
        <w:t>the</w:t>
      </w:r>
      <w:r>
        <w:rPr>
          <w:rFonts w:ascii="Segoe UI" w:hAnsi="Segoe UI" w:cs="Segoe UI"/>
          <w:sz w:val="20"/>
          <w:szCs w:val="20"/>
        </w:rPr>
        <w:t xml:space="preserve"> future implementations of the NMS in the </w:t>
      </w:r>
      <w:r w:rsidRPr="002A48C6">
        <w:rPr>
          <w:rFonts w:ascii="Segoe UI" w:hAnsi="Segoe UI" w:cs="Segoe UI"/>
          <w:sz w:val="20"/>
          <w:szCs w:val="20"/>
        </w:rPr>
        <w:t>delegated</w:t>
      </w:r>
      <w:r>
        <w:rPr>
          <w:rFonts w:ascii="Segoe UI" w:hAnsi="Segoe UI" w:cs="Segoe UI"/>
          <w:sz w:val="20"/>
          <w:szCs w:val="20"/>
        </w:rPr>
        <w:t xml:space="preserve"> organization.</w:t>
      </w:r>
    </w:p>
    <w:p w:rsidR="00383D21" w:rsidRDefault="0039197C" w:rsidP="008C25E6">
      <w:pPr>
        <w:pStyle w:val="Heading1"/>
      </w:pPr>
      <w:bookmarkStart w:id="6" w:name="_Toc291684252"/>
      <w:r>
        <w:br w:type="page"/>
      </w:r>
      <w:r w:rsidR="00C9186B" w:rsidRPr="0082664F">
        <w:lastRenderedPageBreak/>
        <w:t>Feature Design description</w:t>
      </w:r>
      <w:bookmarkEnd w:id="5"/>
      <w:bookmarkEnd w:id="6"/>
    </w:p>
    <w:bookmarkEnd w:id="0"/>
    <w:bookmarkEnd w:id="1"/>
    <w:p w:rsidR="00840AFB" w:rsidRDefault="00840AFB" w:rsidP="00D37C71">
      <w:pPr>
        <w:pStyle w:val="Heading2"/>
      </w:pPr>
      <w:r>
        <w:t>Audit Log</w:t>
      </w:r>
    </w:p>
    <w:p w:rsidR="00672988" w:rsidRDefault="00672988" w:rsidP="00672988">
      <w:pPr>
        <w:spacing w:after="0"/>
        <w:ind w:firstLine="360"/>
      </w:pPr>
      <w:r>
        <w:t>Audit log would be designed so as to handle the</w:t>
      </w:r>
    </w:p>
    <w:p w:rsidR="00672988" w:rsidRDefault="00672988" w:rsidP="0012016D">
      <w:pPr>
        <w:numPr>
          <w:ilvl w:val="0"/>
          <w:numId w:val="3"/>
        </w:numPr>
        <w:spacing w:after="0"/>
      </w:pPr>
      <w:r>
        <w:t>User trail</w:t>
      </w:r>
    </w:p>
    <w:p w:rsidR="00672988" w:rsidRDefault="00672988" w:rsidP="0012016D">
      <w:pPr>
        <w:numPr>
          <w:ilvl w:val="0"/>
          <w:numId w:val="3"/>
        </w:numPr>
        <w:spacing w:after="0"/>
      </w:pPr>
      <w:r>
        <w:t>Monitored device logs</w:t>
      </w:r>
    </w:p>
    <w:p w:rsidR="00672988" w:rsidRDefault="00672988" w:rsidP="0012016D">
      <w:pPr>
        <w:numPr>
          <w:ilvl w:val="0"/>
          <w:numId w:val="3"/>
        </w:numPr>
        <w:spacing w:after="0"/>
      </w:pPr>
      <w:r>
        <w:t>CMS core system logs</w:t>
      </w:r>
    </w:p>
    <w:p w:rsidR="00672988" w:rsidRDefault="00672988" w:rsidP="0012016D">
      <w:pPr>
        <w:numPr>
          <w:ilvl w:val="0"/>
          <w:numId w:val="3"/>
        </w:numPr>
        <w:spacing w:after="0"/>
      </w:pPr>
      <w:r>
        <w:t>Network logs</w:t>
      </w:r>
    </w:p>
    <w:p w:rsidR="005421E8" w:rsidRDefault="005421E8" w:rsidP="00205620">
      <w:pPr>
        <w:pStyle w:val="Heading3"/>
        <w:tabs>
          <w:tab w:val="left" w:pos="360"/>
        </w:tabs>
        <w:ind w:left="360" w:hanging="360"/>
      </w:pPr>
      <w:r>
        <w:t>User Trail</w:t>
      </w:r>
    </w:p>
    <w:p w:rsidR="004D1258" w:rsidRDefault="004D1258" w:rsidP="004D1258">
      <w:pPr>
        <w:spacing w:after="0"/>
        <w:ind w:left="720"/>
      </w:pPr>
      <w:r>
        <w:t>User trail would give Administrator the precise idea of</w:t>
      </w:r>
    </w:p>
    <w:p w:rsidR="004D1258" w:rsidRDefault="004D1258" w:rsidP="0012016D">
      <w:pPr>
        <w:numPr>
          <w:ilvl w:val="0"/>
          <w:numId w:val="5"/>
        </w:numPr>
        <w:spacing w:after="0"/>
      </w:pPr>
      <w:r>
        <w:t xml:space="preserve">The allowed </w:t>
      </w:r>
      <w:r w:rsidR="007B114C">
        <w:t>actions</w:t>
      </w:r>
      <w:r w:rsidR="00CC0514">
        <w:t xml:space="preserve"> </w:t>
      </w:r>
      <w:r w:rsidR="007B114C">
        <w:t>a</w:t>
      </w:r>
      <w:r w:rsidR="00CC0514">
        <w:t xml:space="preserve"> user has performed</w:t>
      </w:r>
    </w:p>
    <w:p w:rsidR="004D1258" w:rsidRDefault="004D1258" w:rsidP="0012016D">
      <w:pPr>
        <w:numPr>
          <w:ilvl w:val="0"/>
          <w:numId w:val="5"/>
        </w:numPr>
        <w:spacing w:after="0"/>
      </w:pPr>
      <w:commentRangeStart w:id="7"/>
      <w:r>
        <w:t xml:space="preserve"> </w:t>
      </w:r>
      <w:del w:id="8" w:author="praj" w:date="2011-05-06T19:08:00Z">
        <w:r w:rsidDel="005253F1">
          <w:delText>The page</w:delText>
        </w:r>
        <w:r w:rsidR="00CC0514" w:rsidDel="005253F1">
          <w:delText xml:space="preserve">s accessed by </w:delText>
        </w:r>
        <w:r w:rsidR="007B114C" w:rsidDel="005253F1">
          <w:delText>a</w:delText>
        </w:r>
        <w:r w:rsidR="00CC0514" w:rsidDel="005253F1">
          <w:delText xml:space="preserve"> user</w:delText>
        </w:r>
        <w:r w:rsidR="00402008" w:rsidDel="005253F1">
          <w:delText>, on time basis</w:delText>
        </w:r>
        <w:commentRangeEnd w:id="7"/>
        <w:r w:rsidR="005253F1" w:rsidDel="005253F1">
          <w:rPr>
            <w:rStyle w:val="CommentReference"/>
          </w:rPr>
          <w:commentReference w:id="7"/>
        </w:r>
        <w:r w:rsidR="005253F1" w:rsidDel="005253F1">
          <w:delText xml:space="preserve"> </w:delText>
        </w:r>
      </w:del>
      <w:ins w:id="9" w:author="praj" w:date="2011-05-06T19:08:00Z">
        <w:r w:rsidR="005253F1">
          <w:t xml:space="preserve">this feature is unnecessary </w:t>
        </w:r>
      </w:ins>
      <w:bookmarkStart w:id="10" w:name="_GoBack"/>
      <w:bookmarkEnd w:id="10"/>
    </w:p>
    <w:p w:rsidR="005421E8" w:rsidRDefault="004D1258" w:rsidP="0012016D">
      <w:pPr>
        <w:numPr>
          <w:ilvl w:val="0"/>
          <w:numId w:val="5"/>
        </w:numPr>
        <w:spacing w:after="0"/>
      </w:pPr>
      <w:r>
        <w:t xml:space="preserve"> The</w:t>
      </w:r>
      <w:r w:rsidR="00E73821">
        <w:t xml:space="preserve"> total</w:t>
      </w:r>
      <w:r>
        <w:t xml:space="preserve"> </w:t>
      </w:r>
      <w:r w:rsidR="00CC0514">
        <w:t xml:space="preserve">number of visits </w:t>
      </w:r>
      <w:r w:rsidR="00E73821">
        <w:t>on some specific page</w:t>
      </w:r>
    </w:p>
    <w:p w:rsidR="00F02D19" w:rsidRDefault="00386DDE" w:rsidP="00486464">
      <w:pPr>
        <w:pStyle w:val="Heading4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405130</wp:posOffset>
            </wp:positionV>
            <wp:extent cx="7280910" cy="3538220"/>
            <wp:effectExtent l="0" t="0" r="0" b="5080"/>
            <wp:wrapThrough wrapText="bothSides">
              <wp:wrapPolygon edited="0">
                <wp:start x="0" y="0"/>
                <wp:lineTo x="0" y="21515"/>
                <wp:lineTo x="21532" y="21515"/>
                <wp:lineTo x="21532" y="0"/>
                <wp:lineTo x="0" y="0"/>
              </wp:wrapPolygon>
            </wp:wrapThrough>
            <wp:docPr id="40" name="Picture 40" descr="C:\Users\user\Desktop\a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Desktop\asd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464">
        <w:t>User Trail GUI</w:t>
      </w:r>
    </w:p>
    <w:p w:rsidR="00536F4D" w:rsidRPr="0053378B" w:rsidRDefault="0053378B" w:rsidP="0053378B">
      <w:pPr>
        <w:ind w:firstLine="720"/>
        <w:jc w:val="center"/>
        <w:rPr>
          <w:sz w:val="16"/>
        </w:rPr>
      </w:pPr>
      <w:r w:rsidRPr="0053378B">
        <w:rPr>
          <w:sz w:val="16"/>
        </w:rPr>
        <w:t>Figure 1</w:t>
      </w:r>
    </w:p>
    <w:p w:rsidR="0004681A" w:rsidRDefault="0004681A" w:rsidP="00E10CAA">
      <w:pPr>
        <w:spacing w:after="0"/>
        <w:ind w:firstLine="720"/>
      </w:pPr>
    </w:p>
    <w:p w:rsidR="0004681A" w:rsidRDefault="0004681A" w:rsidP="00E10CAA">
      <w:pPr>
        <w:spacing w:after="0"/>
        <w:ind w:firstLine="720"/>
      </w:pPr>
    </w:p>
    <w:p w:rsidR="0004681A" w:rsidRDefault="0004681A" w:rsidP="00E10CAA">
      <w:pPr>
        <w:spacing w:after="0"/>
        <w:ind w:firstLine="720"/>
      </w:pPr>
    </w:p>
    <w:p w:rsidR="0004681A" w:rsidRDefault="0004681A" w:rsidP="00E10CAA">
      <w:pPr>
        <w:spacing w:after="0"/>
        <w:ind w:firstLine="720"/>
      </w:pPr>
    </w:p>
    <w:p w:rsidR="0004681A" w:rsidRDefault="0004681A" w:rsidP="00E10CAA">
      <w:pPr>
        <w:spacing w:after="0"/>
        <w:ind w:firstLine="720"/>
      </w:pPr>
    </w:p>
    <w:p w:rsidR="0004681A" w:rsidRDefault="0004681A" w:rsidP="00E10CAA">
      <w:pPr>
        <w:spacing w:after="0"/>
        <w:ind w:firstLine="720"/>
      </w:pPr>
    </w:p>
    <w:p w:rsidR="0004681A" w:rsidRDefault="0004681A" w:rsidP="00E10CAA">
      <w:pPr>
        <w:spacing w:after="0"/>
        <w:ind w:firstLine="720"/>
      </w:pPr>
    </w:p>
    <w:p w:rsidR="00061CB3" w:rsidRPr="00F72670" w:rsidRDefault="00386DDE" w:rsidP="0022595B">
      <w:pPr>
        <w:spacing w:after="0"/>
        <w:ind w:firstLine="720"/>
        <w:jc w:val="center"/>
        <w:rPr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-457835</wp:posOffset>
            </wp:positionH>
            <wp:positionV relativeFrom="margin">
              <wp:posOffset>-209550</wp:posOffset>
            </wp:positionV>
            <wp:extent cx="6599555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511" y="21470"/>
                <wp:lineTo x="21511" y="0"/>
                <wp:lineTo x="0" y="0"/>
              </wp:wrapPolygon>
            </wp:wrapThrough>
            <wp:docPr id="41" name="Picture 41" descr="C:\Users\user\Downloads\event_log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ownloads\event_log_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5B" w:rsidRPr="00F72670">
        <w:rPr>
          <w:sz w:val="18"/>
        </w:rPr>
        <w:t>Figure 2</w:t>
      </w:r>
    </w:p>
    <w:p w:rsidR="001700F9" w:rsidRDefault="001700F9" w:rsidP="00D37C71">
      <w:pPr>
        <w:pStyle w:val="Heading2"/>
      </w:pPr>
      <w:r>
        <w:t>User/Role Management</w:t>
      </w:r>
    </w:p>
    <w:p w:rsidR="008B55CF" w:rsidRDefault="00713D19" w:rsidP="00265CD4">
      <w:pPr>
        <w:spacing w:after="0"/>
        <w:ind w:firstLine="360"/>
      </w:pPr>
      <w:r>
        <w:t>User role management should meet following requirements</w:t>
      </w:r>
    </w:p>
    <w:p w:rsidR="00265CD4" w:rsidRDefault="00265CD4" w:rsidP="0012016D">
      <w:pPr>
        <w:numPr>
          <w:ilvl w:val="0"/>
          <w:numId w:val="6"/>
        </w:numPr>
        <w:spacing w:after="0"/>
      </w:pPr>
      <w:r>
        <w:t xml:space="preserve">User Addition/ Deletion/ </w:t>
      </w:r>
      <w:r w:rsidR="00AF502E">
        <w:t>Update</w:t>
      </w:r>
    </w:p>
    <w:p w:rsidR="00265CD4" w:rsidRDefault="00C612E7" w:rsidP="0012016D">
      <w:pPr>
        <w:numPr>
          <w:ilvl w:val="0"/>
          <w:numId w:val="6"/>
        </w:numPr>
        <w:spacing w:after="0"/>
      </w:pPr>
      <w:r>
        <w:t xml:space="preserve">Restricted access to users based on previously defined roles, Guest, Operator, </w:t>
      </w:r>
      <w:r w:rsidR="007C37BA">
        <w:t>Admin</w:t>
      </w:r>
      <w:r w:rsidR="00604F8C">
        <w:t xml:space="preserve"> etc.</w:t>
      </w:r>
    </w:p>
    <w:p w:rsidR="00604F8C" w:rsidRDefault="00BC76A8" w:rsidP="0012016D">
      <w:pPr>
        <w:numPr>
          <w:ilvl w:val="0"/>
          <w:numId w:val="6"/>
        </w:numPr>
        <w:spacing w:after="0"/>
      </w:pPr>
      <w:r>
        <w:t xml:space="preserve">User </w:t>
      </w:r>
      <w:r w:rsidR="00771AF2">
        <w:t>Blacklisting</w:t>
      </w:r>
      <w:r>
        <w:t>/</w:t>
      </w:r>
      <w:r w:rsidR="00771AF2">
        <w:t>Whitelisting</w:t>
      </w:r>
    </w:p>
    <w:p w:rsidR="00C612E7" w:rsidRDefault="00FB70A5" w:rsidP="0012016D">
      <w:pPr>
        <w:numPr>
          <w:ilvl w:val="0"/>
          <w:numId w:val="6"/>
        </w:numPr>
        <w:spacing w:after="0"/>
      </w:pPr>
      <w:r>
        <w:t>User Grouping</w:t>
      </w:r>
    </w:p>
    <w:p w:rsidR="0043482A" w:rsidRDefault="002B3FD9" w:rsidP="0012016D">
      <w:pPr>
        <w:numPr>
          <w:ilvl w:val="0"/>
          <w:numId w:val="6"/>
        </w:numPr>
        <w:spacing w:after="0"/>
      </w:pPr>
      <w:r>
        <w:t>Restricted access to user/user group on device/device group</w:t>
      </w:r>
    </w:p>
    <w:p w:rsidR="002B3FD9" w:rsidRDefault="00CB1910" w:rsidP="0012016D">
      <w:pPr>
        <w:numPr>
          <w:ilvl w:val="0"/>
          <w:numId w:val="6"/>
        </w:numPr>
        <w:spacing w:after="0"/>
      </w:pPr>
      <w:r>
        <w:t xml:space="preserve">Subnet based </w:t>
      </w:r>
      <w:r w:rsidR="00863E4D">
        <w:t>user/user group</w:t>
      </w:r>
      <w:r>
        <w:t xml:space="preserve"> access.</w:t>
      </w:r>
    </w:p>
    <w:p w:rsidR="00544D01" w:rsidRDefault="001700F9" w:rsidP="00544D01">
      <w:pPr>
        <w:pStyle w:val="Heading2"/>
      </w:pPr>
      <w:r>
        <w:t>Device Assignment</w:t>
      </w:r>
    </w:p>
    <w:p w:rsidR="00544D01" w:rsidRDefault="00544D01" w:rsidP="00544D01">
      <w:pPr>
        <w:spacing w:after="0"/>
        <w:ind w:firstLine="360"/>
      </w:pPr>
      <w:r>
        <w:t>User role management should meet following requirements</w:t>
      </w:r>
    </w:p>
    <w:p w:rsidR="00544D01" w:rsidRDefault="00544D01" w:rsidP="0012016D">
      <w:pPr>
        <w:numPr>
          <w:ilvl w:val="0"/>
          <w:numId w:val="6"/>
        </w:numPr>
        <w:spacing w:after="0"/>
      </w:pPr>
      <w:r>
        <w:t>User Addition/ Deletion/ Update</w:t>
      </w:r>
    </w:p>
    <w:p w:rsidR="00544D01" w:rsidRDefault="00544D01" w:rsidP="0012016D">
      <w:pPr>
        <w:numPr>
          <w:ilvl w:val="0"/>
          <w:numId w:val="6"/>
        </w:numPr>
        <w:spacing w:after="0"/>
      </w:pPr>
      <w:r>
        <w:t>Restricted access to users based on previously defined roles, Guest, Operator, Admin etc.</w:t>
      </w:r>
    </w:p>
    <w:p w:rsidR="00544D01" w:rsidRDefault="00544D01" w:rsidP="0012016D">
      <w:pPr>
        <w:numPr>
          <w:ilvl w:val="0"/>
          <w:numId w:val="6"/>
        </w:numPr>
        <w:spacing w:after="0"/>
      </w:pPr>
      <w:r>
        <w:t>User Blacklisting/Whitelisting</w:t>
      </w:r>
    </w:p>
    <w:p w:rsidR="00544D01" w:rsidRDefault="00544D01" w:rsidP="0012016D">
      <w:pPr>
        <w:numPr>
          <w:ilvl w:val="0"/>
          <w:numId w:val="6"/>
        </w:numPr>
        <w:spacing w:after="0"/>
      </w:pPr>
      <w:r>
        <w:t>User Grouping</w:t>
      </w:r>
    </w:p>
    <w:p w:rsidR="00544D01" w:rsidRDefault="00544D01" w:rsidP="0012016D">
      <w:pPr>
        <w:numPr>
          <w:ilvl w:val="0"/>
          <w:numId w:val="6"/>
        </w:numPr>
        <w:spacing w:after="0"/>
      </w:pPr>
      <w:r>
        <w:t>Restricted access to user/user group on device/device group</w:t>
      </w:r>
    </w:p>
    <w:p w:rsidR="00544D01" w:rsidRDefault="00544D01" w:rsidP="0012016D">
      <w:pPr>
        <w:numPr>
          <w:ilvl w:val="0"/>
          <w:numId w:val="6"/>
        </w:numPr>
        <w:spacing w:after="0"/>
      </w:pPr>
      <w:r>
        <w:t>Subnet based user/user group access.</w:t>
      </w:r>
    </w:p>
    <w:p w:rsidR="001700F9" w:rsidRDefault="001700F9" w:rsidP="00D37C71">
      <w:pPr>
        <w:pStyle w:val="Heading2"/>
      </w:pPr>
      <w:r>
        <w:t>System Settings</w:t>
      </w:r>
    </w:p>
    <w:p w:rsidR="00C826A4" w:rsidRDefault="00C826A4" w:rsidP="00D775A2">
      <w:pPr>
        <w:spacing w:after="0"/>
        <w:ind w:firstLine="360"/>
      </w:pPr>
      <w:r>
        <w:t>System settings should meet following requirements</w:t>
      </w:r>
    </w:p>
    <w:p w:rsidR="00C826A4" w:rsidRDefault="00CA56EF" w:rsidP="0012016D">
      <w:pPr>
        <w:numPr>
          <w:ilvl w:val="0"/>
          <w:numId w:val="7"/>
        </w:numPr>
        <w:spacing w:after="0"/>
      </w:pPr>
      <w:r>
        <w:t>Admin</w:t>
      </w:r>
      <w:r w:rsidR="001C5C06">
        <w:t xml:space="preserve"> should be able to put logo of associated organization</w:t>
      </w:r>
    </w:p>
    <w:p w:rsidR="001700F9" w:rsidRDefault="001700F9" w:rsidP="00D23B81">
      <w:pPr>
        <w:pStyle w:val="Heading2"/>
        <w:spacing w:before="0"/>
      </w:pPr>
      <w:r>
        <w:t>Upgrade System</w:t>
      </w:r>
    </w:p>
    <w:p w:rsidR="009427CE" w:rsidRDefault="009427CE" w:rsidP="00D23B81">
      <w:pPr>
        <w:spacing w:after="0"/>
        <w:ind w:firstLine="360"/>
      </w:pPr>
      <w:r>
        <w:t>Upgrading the system should meet following requirements</w:t>
      </w:r>
    </w:p>
    <w:p w:rsidR="009427CE" w:rsidRDefault="009427CE" w:rsidP="0012016D">
      <w:pPr>
        <w:numPr>
          <w:ilvl w:val="0"/>
          <w:numId w:val="7"/>
        </w:numPr>
        <w:spacing w:after="0"/>
      </w:pPr>
      <w:r>
        <w:t>The new Version of CMS should be seamlessly i</w:t>
      </w:r>
      <w:r w:rsidR="001F114F">
        <w:t>ntegrable with the older versions</w:t>
      </w:r>
    </w:p>
    <w:p w:rsidR="00E70269" w:rsidRDefault="00E70269" w:rsidP="0012016D">
      <w:pPr>
        <w:numPr>
          <w:ilvl w:val="0"/>
          <w:numId w:val="7"/>
        </w:numPr>
        <w:spacing w:after="0"/>
      </w:pPr>
      <w:r>
        <w:t>The newer version of CMS should have support for older versions</w:t>
      </w:r>
    </w:p>
    <w:p w:rsidR="00727D2C" w:rsidRDefault="00727D2C" w:rsidP="0012016D">
      <w:pPr>
        <w:numPr>
          <w:ilvl w:val="0"/>
          <w:numId w:val="7"/>
        </w:numPr>
        <w:spacing w:after="0"/>
      </w:pPr>
      <w:r>
        <w:lastRenderedPageBreak/>
        <w:t xml:space="preserve">The newer version should not lose the information of previous network </w:t>
      </w:r>
      <w:r w:rsidR="00B775D6">
        <w:t xml:space="preserve">device </w:t>
      </w:r>
      <w:r>
        <w:t>settings</w:t>
      </w:r>
    </w:p>
    <w:p w:rsidR="00B775D6" w:rsidRPr="009427CE" w:rsidRDefault="00B775D6" w:rsidP="0012016D">
      <w:pPr>
        <w:numPr>
          <w:ilvl w:val="0"/>
          <w:numId w:val="7"/>
        </w:numPr>
        <w:spacing w:after="0"/>
      </w:pPr>
      <w:r>
        <w:t>The newer version should not lose the previous customizations</w:t>
      </w:r>
    </w:p>
    <w:p w:rsidR="001700F9" w:rsidRDefault="001700F9" w:rsidP="00D37C71">
      <w:pPr>
        <w:pStyle w:val="Heading2"/>
      </w:pPr>
      <w:r>
        <w:t>Backup/Restore</w:t>
      </w:r>
    </w:p>
    <w:p w:rsidR="008D2A57" w:rsidRDefault="008D2A57" w:rsidP="008D2A57">
      <w:pPr>
        <w:spacing w:after="0"/>
        <w:ind w:firstLine="360"/>
      </w:pPr>
      <w:r>
        <w:t>Upgrading the system should meet following requirements</w:t>
      </w:r>
    </w:p>
    <w:p w:rsidR="008D2A57" w:rsidRDefault="00557A0F" w:rsidP="0012016D">
      <w:pPr>
        <w:numPr>
          <w:ilvl w:val="0"/>
          <w:numId w:val="7"/>
        </w:numPr>
        <w:spacing w:after="0"/>
      </w:pPr>
      <w:r>
        <w:t>The backup scheduling be configurable and should be automatic</w:t>
      </w:r>
    </w:p>
    <w:p w:rsidR="00557A0F" w:rsidRDefault="00557A0F" w:rsidP="0012016D">
      <w:pPr>
        <w:numPr>
          <w:ilvl w:val="0"/>
          <w:numId w:val="7"/>
        </w:numPr>
        <w:spacing w:after="0"/>
      </w:pPr>
      <w:r>
        <w:t xml:space="preserve">Before any new configuration is saved, the previous settings </w:t>
      </w:r>
      <w:r w:rsidR="0026198C">
        <w:t>should be</w:t>
      </w:r>
      <w:r w:rsidR="00863078">
        <w:t xml:space="preserve"> saved</w:t>
      </w:r>
    </w:p>
    <w:p w:rsidR="00863078" w:rsidRDefault="00863078" w:rsidP="0012016D">
      <w:pPr>
        <w:numPr>
          <w:ilvl w:val="0"/>
          <w:numId w:val="7"/>
        </w:numPr>
        <w:spacing w:after="0"/>
      </w:pPr>
      <w:r>
        <w:t>There should be a cleanup option in the CMS, that would remove all the previous saved states</w:t>
      </w:r>
    </w:p>
    <w:p w:rsidR="00863078" w:rsidRDefault="001E2D6E" w:rsidP="0012016D">
      <w:pPr>
        <w:numPr>
          <w:ilvl w:val="0"/>
          <w:numId w:val="7"/>
        </w:numPr>
        <w:spacing w:after="0"/>
      </w:pPr>
      <w:r>
        <w:t>Restore should give user option of restoring particular backup image</w:t>
      </w:r>
    </w:p>
    <w:p w:rsidR="00C7049E" w:rsidRDefault="00DD18D9" w:rsidP="0012016D">
      <w:pPr>
        <w:numPr>
          <w:ilvl w:val="0"/>
          <w:numId w:val="7"/>
        </w:numPr>
        <w:spacing w:after="0"/>
      </w:pPr>
      <w:r>
        <w:t>Default restore should restore the most recent saved image</w:t>
      </w:r>
    </w:p>
    <w:p w:rsidR="009A06E3" w:rsidRDefault="009A06E3" w:rsidP="0012016D">
      <w:pPr>
        <w:numPr>
          <w:ilvl w:val="0"/>
          <w:numId w:val="7"/>
        </w:numPr>
        <w:spacing w:after="0"/>
      </w:pPr>
      <w:r>
        <w:t>Administrator should be given an option to test and then apply settings</w:t>
      </w:r>
    </w:p>
    <w:p w:rsidR="007207C5" w:rsidRDefault="007207C5" w:rsidP="0012016D">
      <w:pPr>
        <w:numPr>
          <w:ilvl w:val="0"/>
          <w:numId w:val="7"/>
        </w:numPr>
        <w:spacing w:after="0"/>
      </w:pPr>
      <w:r>
        <w:t>Administrator should be given an option to create new CMS site, for purpose defined above</w:t>
      </w:r>
      <w:r w:rsidR="00FF3C8A">
        <w:t>.</w:t>
      </w:r>
    </w:p>
    <w:p w:rsidR="006861EE" w:rsidRDefault="002B4526" w:rsidP="006861EE">
      <w:pPr>
        <w:pStyle w:val="Heading1"/>
      </w:pPr>
      <w:r>
        <w:br w:type="page"/>
      </w:r>
      <w:r w:rsidR="00186FA1">
        <w:lastRenderedPageBreak/>
        <w:t>Implementation Design Description</w:t>
      </w:r>
      <w:bookmarkStart w:id="11" w:name="_Toc291684266"/>
    </w:p>
    <w:bookmarkEnd w:id="11"/>
    <w:p w:rsidR="00657524" w:rsidRDefault="00657524" w:rsidP="00657524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>&lt;</w:t>
      </w:r>
      <w:r>
        <w:rPr>
          <w:rFonts w:ascii="Segoe UI" w:hAnsi="Segoe UI" w:cs="Segoe UI"/>
          <w:i/>
          <w:color w:val="948A54"/>
          <w:sz w:val="20"/>
        </w:rPr>
        <w:t>System Architecture be discussed here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p w:rsidR="00CF4209" w:rsidRDefault="00CF4209" w:rsidP="00CF4209">
      <w:pPr>
        <w:pStyle w:val="Heading1"/>
      </w:pPr>
      <w:r>
        <w:br w:type="page"/>
      </w:r>
      <w:r>
        <w:lastRenderedPageBreak/>
        <w:t>Test Report</w:t>
      </w:r>
    </w:p>
    <w:p w:rsidR="00A82726" w:rsidRDefault="009D484D" w:rsidP="00CF4209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 xml:space="preserve">&lt;Describe what “development” / Integration unit test has been done – and what </w:t>
      </w:r>
      <w:r w:rsidR="00A962F2">
        <w:rPr>
          <w:rFonts w:ascii="Segoe UI" w:hAnsi="Segoe UI" w:cs="Segoe UI"/>
          <w:i/>
          <w:color w:val="948A54"/>
          <w:sz w:val="20"/>
        </w:rPr>
        <w:t>the test results</w:t>
      </w:r>
      <w:r w:rsidR="004C2DBB" w:rsidRPr="004C2DBB">
        <w:rPr>
          <w:rFonts w:ascii="Segoe UI" w:hAnsi="Segoe UI" w:cs="Segoe UI"/>
          <w:i/>
          <w:color w:val="948A54"/>
          <w:sz w:val="20"/>
        </w:rPr>
        <w:t xml:space="preserve"> here are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sectPr w:rsidR="00A82726" w:rsidSect="00A63DA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footnotePr>
        <w:pos w:val="beneathText"/>
      </w:footnotePr>
      <w:type w:val="continuous"/>
      <w:pgSz w:w="11907" w:h="16839" w:code="9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praj" w:date="2011-05-06T19:07:00Z" w:initials="ccpl">
    <w:p w:rsidR="005253F1" w:rsidRDefault="005253F1">
      <w:pPr>
        <w:pStyle w:val="CommentText"/>
      </w:pPr>
      <w:r>
        <w:rPr>
          <w:rStyle w:val="CommentReference"/>
        </w:rPr>
        <w:annotationRef/>
      </w:r>
      <w:r>
        <w:t>Reject this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A83" w:rsidRDefault="00182A83">
      <w:r>
        <w:separator/>
      </w:r>
    </w:p>
  </w:endnote>
  <w:endnote w:type="continuationSeparator" w:id="0">
    <w:p w:rsidR="00182A83" w:rsidRDefault="0018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5406390</wp:posOffset>
              </wp:positionH>
              <wp:positionV relativeFrom="page">
                <wp:posOffset>9789795</wp:posOffset>
              </wp:positionV>
              <wp:extent cx="1508760" cy="388620"/>
              <wp:effectExtent l="0" t="0" r="0" b="5080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 w:rsidR="005253F1" w:rsidRPr="005253F1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425.7pt;margin-top:770.85pt;width:118.8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separate"/>
                    </w:r>
                    <w:r w:rsidR="005253F1" w:rsidRPr="005253F1">
                      <w:rPr>
                        <w:rFonts w:ascii="Cambria" w:hAnsi="Cambria"/>
                        <w:noProof/>
                        <w:color w:val="000000"/>
                        <w:sz w:val="20"/>
                        <w:szCs w:val="20"/>
                      </w:rPr>
                      <w:t>2</w: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9753600</wp:posOffset>
              </wp:positionV>
              <wp:extent cx="5732145" cy="36195"/>
              <wp:effectExtent l="0" t="0" r="1905" b="1905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68pt;width:451.35pt;height:2.85pt;z-index:-251641856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935941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848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9784080</wp:posOffset>
              </wp:positionV>
              <wp:extent cx="5732145" cy="36195"/>
              <wp:effectExtent l="0" t="0" r="1905" b="1905"/>
              <wp:wrapSquare wrapText="bothSides"/>
              <wp:docPr id="2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70.4pt;width:451.35pt;height:2.85pt;z-index:-251648000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5349240</wp:posOffset>
              </wp:positionH>
              <wp:positionV relativeFrom="page">
                <wp:posOffset>9820275</wp:posOffset>
              </wp:positionV>
              <wp:extent cx="1508760" cy="388620"/>
              <wp:effectExtent l="0" t="0" r="0" b="5080"/>
              <wp:wrapNone/>
              <wp:docPr id="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separate"/>
                          </w:r>
                          <w:r w:rsidR="005253F1" w:rsidRPr="005253F1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40"/>
                            </w:rPr>
                            <w:t>3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21.2pt;margin-top:773.25pt;width:118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Cs w:val="4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separate"/>
                    </w:r>
                    <w:r w:rsidR="005253F1" w:rsidRPr="005253F1">
                      <w:rPr>
                        <w:rFonts w:ascii="Cambria" w:hAnsi="Cambria"/>
                        <w:noProof/>
                        <w:color w:val="000000"/>
                        <w:sz w:val="20"/>
                        <w:szCs w:val="40"/>
                      </w:rPr>
                      <w:t>3</w: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53338E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994" w:rsidRDefault="00F31994">
    <w:pPr>
      <w:pStyle w:val="Footer"/>
      <w:tabs>
        <w:tab w:val="clear" w:pos="4320"/>
        <w:tab w:val="center" w:pos="4680"/>
      </w:tabs>
    </w:pPr>
    <w:r>
      <w:tab/>
    </w:r>
    <w:r w:rsidR="002A0368">
      <w:t xml:space="preserve"> Codescape Consultants C</w:t>
    </w:r>
    <w:r>
      <w:t>onfidential</w:t>
    </w:r>
    <w:r>
      <w:tab/>
      <w:t>Revision 0.01</w:t>
    </w:r>
  </w:p>
  <w:p w:rsidR="00F31994" w:rsidRDefault="00F31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A83" w:rsidRDefault="00182A83">
      <w:r>
        <w:separator/>
      </w:r>
    </w:p>
  </w:footnote>
  <w:footnote w:type="continuationSeparator" w:id="0">
    <w:p w:rsidR="00182A83" w:rsidRDefault="00182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935941" w:rsidRDefault="00386DDE" w:rsidP="009359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382270</wp:posOffset>
              </wp:positionV>
              <wp:extent cx="5732145" cy="172085"/>
              <wp:effectExtent l="0" t="0" r="0" b="0"/>
              <wp:wrapNone/>
              <wp:docPr id="8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0C9" w:rsidRDefault="001E7BAD">
                          <w:pPr>
                            <w:spacing w:after="0" w:line="240" w:lineRule="auto"/>
                            <w:jc w:val="right"/>
                          </w:pPr>
                          <w:r>
                            <w:t>Software Design Description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1in;margin-top:30.1pt;width:451.35pt;height:13.55pt;z-index:2516715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" o:allowincell="f" filled="f" stroked="f">
              <v:textbox style="mso-fit-shape-to-text:t" inset=",0,,0">
                <w:txbxContent>
                  <w:p w:rsidR="002910C9" w:rsidRDefault="001E7BAD">
                    <w:pPr>
                      <w:spacing w:after="0" w:line="240" w:lineRule="auto"/>
                      <w:jc w:val="right"/>
                    </w:pPr>
                    <w:r>
                      <w:t>Software Design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382270</wp:posOffset>
              </wp:positionV>
              <wp:extent cx="914400" cy="172085"/>
              <wp:effectExtent l="0" t="0" r="0" b="0"/>
              <wp:wrapNone/>
              <wp:docPr id="7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910C9" w:rsidRPr="002910C9" w:rsidRDefault="002910C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910C9">
                            <w:fldChar w:fldCharType="begin"/>
                          </w:r>
                          <w:r w:rsidRPr="002910C9">
                            <w:instrText xml:space="preserve"> PAGE   \* MERGEFORMAT </w:instrText>
                          </w:r>
                          <w:r w:rsidRPr="002910C9">
                            <w:fldChar w:fldCharType="separate"/>
                          </w:r>
                          <w:r w:rsidR="005253F1" w:rsidRPr="005253F1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2910C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left:0;text-align:left;margin-left:540pt;margin-top:30.1pt;width:1in;height:13.55pt;z-index:2516705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" o:allowincell="f" fillcolor="#4f81bd" stroked="f">
              <v:textbox style="mso-fit-shape-to-text:t" inset=",0,,0">
                <w:txbxContent>
                  <w:p w:rsidR="002910C9" w:rsidRPr="002910C9" w:rsidRDefault="002910C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910C9">
                      <w:fldChar w:fldCharType="begin"/>
                    </w:r>
                    <w:r w:rsidRPr="002910C9">
                      <w:instrText xml:space="preserve"> PAGE   \* MERGEFORMAT </w:instrText>
                    </w:r>
                    <w:r w:rsidRPr="002910C9">
                      <w:fldChar w:fldCharType="separate"/>
                    </w:r>
                    <w:r w:rsidR="005253F1" w:rsidRPr="005253F1">
                      <w:rPr>
                        <w:noProof/>
                        <w:color w:val="FFFFFF"/>
                      </w:rPr>
                      <w:t>2</w:t>
                    </w:r>
                    <w:r w:rsidRPr="002910C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AA16A7" w:rsidRDefault="00386DDE" w:rsidP="002C1B59">
    <w:pPr>
      <w:pStyle w:val="Header"/>
      <w:jc w:val="right"/>
      <w:rPr>
        <w:rFonts w:ascii="Segoe UI" w:hAnsi="Segoe UI" w:cs="Segoe UI"/>
        <w:b/>
        <w:i/>
        <w:color w:val="7F7F7F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381000</wp:posOffset>
              </wp:positionV>
              <wp:extent cx="5732145" cy="172085"/>
              <wp:effectExtent l="0" t="0" r="0" b="0"/>
              <wp:wrapNone/>
              <wp:docPr id="6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BD9" w:rsidRDefault="00285BD9">
                          <w:pPr>
                            <w:spacing w:after="0" w:line="240" w:lineRule="auto"/>
                            <w:jc w:val="right"/>
                          </w:pPr>
                          <w:r>
                            <w:t>Compound Management System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in;margin-top:30pt;width:451.35pt;height:13.5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" o:allowincell="f" filled="f" stroked="f">
              <v:textbox style="mso-fit-shape-to-text:t" inset=",0,,0">
                <w:txbxContent>
                  <w:p w:rsidR="00285BD9" w:rsidRDefault="00285BD9">
                    <w:pPr>
                      <w:spacing w:after="0" w:line="240" w:lineRule="auto"/>
                      <w:jc w:val="right"/>
                    </w:pPr>
                    <w:r>
                      <w:t>Compound Management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381000</wp:posOffset>
              </wp:positionV>
              <wp:extent cx="914400" cy="172085"/>
              <wp:effectExtent l="0" t="0" r="0" b="0"/>
              <wp:wrapNone/>
              <wp:docPr id="5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85BD9" w:rsidRPr="00285BD9" w:rsidRDefault="00285BD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85BD9">
                            <w:fldChar w:fldCharType="begin"/>
                          </w:r>
                          <w:r w:rsidRPr="00285BD9">
                            <w:instrText xml:space="preserve"> PAGE   \* MERGEFORMAT </w:instrText>
                          </w:r>
                          <w:r w:rsidRPr="00285BD9">
                            <w:fldChar w:fldCharType="separate"/>
                          </w:r>
                          <w:r w:rsidR="005253F1" w:rsidRPr="005253F1">
                            <w:rPr>
                              <w:noProof/>
                              <w:color w:val="FFFFFF"/>
                            </w:rPr>
                            <w:t>3</w:t>
                          </w:r>
                          <w:r w:rsidRPr="00285BD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540pt;margin-top:30pt;width:1in;height:13.55pt;z-index:25166438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" o:allowincell="f" fillcolor="#4f81bd" stroked="f">
              <v:textbox style="mso-fit-shape-to-text:t" inset=",0,,0">
                <w:txbxContent>
                  <w:p w:rsidR="00285BD9" w:rsidRPr="00285BD9" w:rsidRDefault="00285BD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85BD9">
                      <w:fldChar w:fldCharType="begin"/>
                    </w:r>
                    <w:r w:rsidRPr="00285BD9">
                      <w:instrText xml:space="preserve"> PAGE   \* MERGEFORMAT </w:instrText>
                    </w:r>
                    <w:r w:rsidRPr="00285BD9">
                      <w:fldChar w:fldCharType="separate"/>
                    </w:r>
                    <w:r w:rsidR="005253F1" w:rsidRPr="005253F1">
                      <w:rPr>
                        <w:noProof/>
                        <w:color w:val="FFFFFF"/>
                      </w:rPr>
                      <w:t>3</w:t>
                    </w:r>
                    <w:r w:rsidRPr="00285BD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E144249"/>
    <w:multiLevelType w:val="hybridMultilevel"/>
    <w:tmpl w:val="4718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9D2D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20306FB"/>
    <w:multiLevelType w:val="hybridMultilevel"/>
    <w:tmpl w:val="F79837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8A87F24"/>
    <w:multiLevelType w:val="hybridMultilevel"/>
    <w:tmpl w:val="0CAC6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552B"/>
    <w:multiLevelType w:val="hybridMultilevel"/>
    <w:tmpl w:val="20C0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D2D94"/>
    <w:multiLevelType w:val="hybridMultilevel"/>
    <w:tmpl w:val="7FAC72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5A5D58CE"/>
    <w:multiLevelType w:val="hybridMultilevel"/>
    <w:tmpl w:val="4AF05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trackRevisions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7C"/>
    <w:rsid w:val="000068FA"/>
    <w:rsid w:val="00006949"/>
    <w:rsid w:val="00032812"/>
    <w:rsid w:val="0003335A"/>
    <w:rsid w:val="00035264"/>
    <w:rsid w:val="00035FB9"/>
    <w:rsid w:val="000363F2"/>
    <w:rsid w:val="000378C9"/>
    <w:rsid w:val="0004681A"/>
    <w:rsid w:val="000506C4"/>
    <w:rsid w:val="00052939"/>
    <w:rsid w:val="00061CB3"/>
    <w:rsid w:val="00062322"/>
    <w:rsid w:val="00063F5F"/>
    <w:rsid w:val="000677BC"/>
    <w:rsid w:val="00070022"/>
    <w:rsid w:val="000705C6"/>
    <w:rsid w:val="00077CFA"/>
    <w:rsid w:val="000803FF"/>
    <w:rsid w:val="0008328F"/>
    <w:rsid w:val="000874A7"/>
    <w:rsid w:val="000978EF"/>
    <w:rsid w:val="000A1106"/>
    <w:rsid w:val="000A1152"/>
    <w:rsid w:val="000A1712"/>
    <w:rsid w:val="000A2E99"/>
    <w:rsid w:val="000A5043"/>
    <w:rsid w:val="000A5D82"/>
    <w:rsid w:val="000B14FD"/>
    <w:rsid w:val="000B39CE"/>
    <w:rsid w:val="000B41FF"/>
    <w:rsid w:val="000B4D8F"/>
    <w:rsid w:val="000C7A8D"/>
    <w:rsid w:val="000D15D4"/>
    <w:rsid w:val="000E3387"/>
    <w:rsid w:val="000E709C"/>
    <w:rsid w:val="000F2B3F"/>
    <w:rsid w:val="000F52EA"/>
    <w:rsid w:val="00106B17"/>
    <w:rsid w:val="00107F69"/>
    <w:rsid w:val="0012016D"/>
    <w:rsid w:val="0012214E"/>
    <w:rsid w:val="0012571C"/>
    <w:rsid w:val="001310D2"/>
    <w:rsid w:val="00133239"/>
    <w:rsid w:val="001464F1"/>
    <w:rsid w:val="00155250"/>
    <w:rsid w:val="00157505"/>
    <w:rsid w:val="0016113F"/>
    <w:rsid w:val="00162816"/>
    <w:rsid w:val="001700F9"/>
    <w:rsid w:val="001703FF"/>
    <w:rsid w:val="00171493"/>
    <w:rsid w:val="001771B9"/>
    <w:rsid w:val="00181767"/>
    <w:rsid w:val="00182A83"/>
    <w:rsid w:val="00183001"/>
    <w:rsid w:val="00186FA1"/>
    <w:rsid w:val="001907F4"/>
    <w:rsid w:val="001931AA"/>
    <w:rsid w:val="001976E7"/>
    <w:rsid w:val="001A477B"/>
    <w:rsid w:val="001C5C06"/>
    <w:rsid w:val="001D55E4"/>
    <w:rsid w:val="001D5864"/>
    <w:rsid w:val="001D5B6F"/>
    <w:rsid w:val="001E2D6E"/>
    <w:rsid w:val="001E7BAD"/>
    <w:rsid w:val="001F114F"/>
    <w:rsid w:val="001F11F8"/>
    <w:rsid w:val="001F4777"/>
    <w:rsid w:val="001F6CF8"/>
    <w:rsid w:val="00203CC6"/>
    <w:rsid w:val="0020498C"/>
    <w:rsid w:val="00205620"/>
    <w:rsid w:val="002074C5"/>
    <w:rsid w:val="00211C5E"/>
    <w:rsid w:val="002147B7"/>
    <w:rsid w:val="002213DC"/>
    <w:rsid w:val="002217B7"/>
    <w:rsid w:val="0022595B"/>
    <w:rsid w:val="00231B12"/>
    <w:rsid w:val="00233379"/>
    <w:rsid w:val="00233A27"/>
    <w:rsid w:val="0023537E"/>
    <w:rsid w:val="00247A1D"/>
    <w:rsid w:val="00247C6C"/>
    <w:rsid w:val="00253202"/>
    <w:rsid w:val="00260D28"/>
    <w:rsid w:val="0026198C"/>
    <w:rsid w:val="00263A56"/>
    <w:rsid w:val="00265CD4"/>
    <w:rsid w:val="00267CCC"/>
    <w:rsid w:val="002734C4"/>
    <w:rsid w:val="00281D9A"/>
    <w:rsid w:val="00284713"/>
    <w:rsid w:val="00285A93"/>
    <w:rsid w:val="00285BD9"/>
    <w:rsid w:val="00287A4F"/>
    <w:rsid w:val="002910C9"/>
    <w:rsid w:val="002A0368"/>
    <w:rsid w:val="002A18F2"/>
    <w:rsid w:val="002A48C6"/>
    <w:rsid w:val="002B15DE"/>
    <w:rsid w:val="002B3FD9"/>
    <w:rsid w:val="002B4526"/>
    <w:rsid w:val="002B518C"/>
    <w:rsid w:val="002C1B59"/>
    <w:rsid w:val="002C6E1C"/>
    <w:rsid w:val="002D5735"/>
    <w:rsid w:val="002E2379"/>
    <w:rsid w:val="002F49EF"/>
    <w:rsid w:val="00311F93"/>
    <w:rsid w:val="00315D0B"/>
    <w:rsid w:val="00324F3D"/>
    <w:rsid w:val="00326533"/>
    <w:rsid w:val="00327B5E"/>
    <w:rsid w:val="0033425A"/>
    <w:rsid w:val="0033653C"/>
    <w:rsid w:val="0034684F"/>
    <w:rsid w:val="003514E3"/>
    <w:rsid w:val="00357E22"/>
    <w:rsid w:val="0036746A"/>
    <w:rsid w:val="0037003D"/>
    <w:rsid w:val="00372412"/>
    <w:rsid w:val="00373908"/>
    <w:rsid w:val="003813E6"/>
    <w:rsid w:val="003832A7"/>
    <w:rsid w:val="00383D21"/>
    <w:rsid w:val="00384FCF"/>
    <w:rsid w:val="003866BC"/>
    <w:rsid w:val="00386DDE"/>
    <w:rsid w:val="00390CC3"/>
    <w:rsid w:val="00391368"/>
    <w:rsid w:val="0039197C"/>
    <w:rsid w:val="00393212"/>
    <w:rsid w:val="00397CD9"/>
    <w:rsid w:val="003A5E8A"/>
    <w:rsid w:val="003A7DAC"/>
    <w:rsid w:val="003B7136"/>
    <w:rsid w:val="003C08D4"/>
    <w:rsid w:val="003C2EAA"/>
    <w:rsid w:val="003D7A7B"/>
    <w:rsid w:val="003F6CF0"/>
    <w:rsid w:val="00400D0C"/>
    <w:rsid w:val="004016CE"/>
    <w:rsid w:val="0040198D"/>
    <w:rsid w:val="00402008"/>
    <w:rsid w:val="00407629"/>
    <w:rsid w:val="0041664B"/>
    <w:rsid w:val="00417415"/>
    <w:rsid w:val="004212D4"/>
    <w:rsid w:val="004319CC"/>
    <w:rsid w:val="0043482A"/>
    <w:rsid w:val="00447CF3"/>
    <w:rsid w:val="004566F4"/>
    <w:rsid w:val="00457222"/>
    <w:rsid w:val="004573DB"/>
    <w:rsid w:val="004609F3"/>
    <w:rsid w:val="00461144"/>
    <w:rsid w:val="00461DFF"/>
    <w:rsid w:val="00473B43"/>
    <w:rsid w:val="00484F68"/>
    <w:rsid w:val="00486464"/>
    <w:rsid w:val="004A21B2"/>
    <w:rsid w:val="004A6A58"/>
    <w:rsid w:val="004B1388"/>
    <w:rsid w:val="004B20E9"/>
    <w:rsid w:val="004C2DBB"/>
    <w:rsid w:val="004C6E92"/>
    <w:rsid w:val="004D1258"/>
    <w:rsid w:val="004D2686"/>
    <w:rsid w:val="004E7E1F"/>
    <w:rsid w:val="004F36C9"/>
    <w:rsid w:val="004F4982"/>
    <w:rsid w:val="0051568F"/>
    <w:rsid w:val="005218B7"/>
    <w:rsid w:val="00521EDF"/>
    <w:rsid w:val="0052296A"/>
    <w:rsid w:val="0052521A"/>
    <w:rsid w:val="005253F1"/>
    <w:rsid w:val="005270B5"/>
    <w:rsid w:val="0053338E"/>
    <w:rsid w:val="0053378B"/>
    <w:rsid w:val="00536D66"/>
    <w:rsid w:val="00536F4D"/>
    <w:rsid w:val="005421E8"/>
    <w:rsid w:val="00544B45"/>
    <w:rsid w:val="00544D01"/>
    <w:rsid w:val="005456DF"/>
    <w:rsid w:val="00545A20"/>
    <w:rsid w:val="00546103"/>
    <w:rsid w:val="00546B6E"/>
    <w:rsid w:val="00550FD8"/>
    <w:rsid w:val="0055127F"/>
    <w:rsid w:val="00557A0F"/>
    <w:rsid w:val="00563C29"/>
    <w:rsid w:val="00580EE1"/>
    <w:rsid w:val="005826C5"/>
    <w:rsid w:val="0059148C"/>
    <w:rsid w:val="00591DCE"/>
    <w:rsid w:val="005A0FC1"/>
    <w:rsid w:val="005B67B6"/>
    <w:rsid w:val="005C0F06"/>
    <w:rsid w:val="005D40D7"/>
    <w:rsid w:val="005D631B"/>
    <w:rsid w:val="005E31B8"/>
    <w:rsid w:val="006014F7"/>
    <w:rsid w:val="00602ABA"/>
    <w:rsid w:val="00604F8C"/>
    <w:rsid w:val="00614C8B"/>
    <w:rsid w:val="0061710A"/>
    <w:rsid w:val="00620CFC"/>
    <w:rsid w:val="00621BEB"/>
    <w:rsid w:val="0063067C"/>
    <w:rsid w:val="00634482"/>
    <w:rsid w:val="0063451E"/>
    <w:rsid w:val="00635974"/>
    <w:rsid w:val="00640808"/>
    <w:rsid w:val="00641FEA"/>
    <w:rsid w:val="006428CE"/>
    <w:rsid w:val="0065066C"/>
    <w:rsid w:val="0065112E"/>
    <w:rsid w:val="00657524"/>
    <w:rsid w:val="00660A28"/>
    <w:rsid w:val="006711D7"/>
    <w:rsid w:val="00672988"/>
    <w:rsid w:val="00676782"/>
    <w:rsid w:val="00677641"/>
    <w:rsid w:val="006861EE"/>
    <w:rsid w:val="00686901"/>
    <w:rsid w:val="006909CB"/>
    <w:rsid w:val="006914CB"/>
    <w:rsid w:val="00694717"/>
    <w:rsid w:val="006962DA"/>
    <w:rsid w:val="00697858"/>
    <w:rsid w:val="006A6940"/>
    <w:rsid w:val="006D281E"/>
    <w:rsid w:val="006D57B4"/>
    <w:rsid w:val="006E7E6E"/>
    <w:rsid w:val="006F192C"/>
    <w:rsid w:val="006F1936"/>
    <w:rsid w:val="006F2B95"/>
    <w:rsid w:val="00713469"/>
    <w:rsid w:val="00713D19"/>
    <w:rsid w:val="007207C5"/>
    <w:rsid w:val="00722DDC"/>
    <w:rsid w:val="00727D2C"/>
    <w:rsid w:val="00733A34"/>
    <w:rsid w:val="007341FB"/>
    <w:rsid w:val="00752A2F"/>
    <w:rsid w:val="00757A77"/>
    <w:rsid w:val="0076079C"/>
    <w:rsid w:val="00760CC2"/>
    <w:rsid w:val="00764D81"/>
    <w:rsid w:val="007709BE"/>
    <w:rsid w:val="00771AF2"/>
    <w:rsid w:val="007829E6"/>
    <w:rsid w:val="00787BBA"/>
    <w:rsid w:val="007908A2"/>
    <w:rsid w:val="00791486"/>
    <w:rsid w:val="007A72C5"/>
    <w:rsid w:val="007B114C"/>
    <w:rsid w:val="007B23F1"/>
    <w:rsid w:val="007B68D1"/>
    <w:rsid w:val="007C37BA"/>
    <w:rsid w:val="007C37FA"/>
    <w:rsid w:val="007D0FA8"/>
    <w:rsid w:val="007D133A"/>
    <w:rsid w:val="007D689B"/>
    <w:rsid w:val="00800A9A"/>
    <w:rsid w:val="008062AE"/>
    <w:rsid w:val="0081186F"/>
    <w:rsid w:val="0081672C"/>
    <w:rsid w:val="0082664F"/>
    <w:rsid w:val="0083347D"/>
    <w:rsid w:val="008408C3"/>
    <w:rsid w:val="00840AFB"/>
    <w:rsid w:val="00841E7A"/>
    <w:rsid w:val="00845485"/>
    <w:rsid w:val="008455D9"/>
    <w:rsid w:val="00850D51"/>
    <w:rsid w:val="00851903"/>
    <w:rsid w:val="00854B67"/>
    <w:rsid w:val="00863078"/>
    <w:rsid w:val="00863E4D"/>
    <w:rsid w:val="0087126C"/>
    <w:rsid w:val="008922BF"/>
    <w:rsid w:val="008928F1"/>
    <w:rsid w:val="00894F13"/>
    <w:rsid w:val="008A6147"/>
    <w:rsid w:val="008B55CF"/>
    <w:rsid w:val="008B5987"/>
    <w:rsid w:val="008B5D6F"/>
    <w:rsid w:val="008C0416"/>
    <w:rsid w:val="008C25E6"/>
    <w:rsid w:val="008C3B02"/>
    <w:rsid w:val="008D2A57"/>
    <w:rsid w:val="008D3324"/>
    <w:rsid w:val="008E5078"/>
    <w:rsid w:val="008E78FD"/>
    <w:rsid w:val="008E7A94"/>
    <w:rsid w:val="00902ADF"/>
    <w:rsid w:val="00917B7B"/>
    <w:rsid w:val="00921C09"/>
    <w:rsid w:val="009266A2"/>
    <w:rsid w:val="00931743"/>
    <w:rsid w:val="00935941"/>
    <w:rsid w:val="00936E55"/>
    <w:rsid w:val="009427CE"/>
    <w:rsid w:val="009460E0"/>
    <w:rsid w:val="00946166"/>
    <w:rsid w:val="00951F3C"/>
    <w:rsid w:val="00952651"/>
    <w:rsid w:val="009600A5"/>
    <w:rsid w:val="0097682D"/>
    <w:rsid w:val="00977D81"/>
    <w:rsid w:val="00987E85"/>
    <w:rsid w:val="00987F30"/>
    <w:rsid w:val="009A06E3"/>
    <w:rsid w:val="009A4316"/>
    <w:rsid w:val="009B1830"/>
    <w:rsid w:val="009B24CC"/>
    <w:rsid w:val="009B2B52"/>
    <w:rsid w:val="009B6C24"/>
    <w:rsid w:val="009C1A37"/>
    <w:rsid w:val="009C35D0"/>
    <w:rsid w:val="009C4BF9"/>
    <w:rsid w:val="009D29F6"/>
    <w:rsid w:val="009D2B47"/>
    <w:rsid w:val="009D3C73"/>
    <w:rsid w:val="009D484D"/>
    <w:rsid w:val="009E2CE5"/>
    <w:rsid w:val="009E61B8"/>
    <w:rsid w:val="009E7522"/>
    <w:rsid w:val="009F4784"/>
    <w:rsid w:val="009F6BD1"/>
    <w:rsid w:val="00A10D19"/>
    <w:rsid w:val="00A132A9"/>
    <w:rsid w:val="00A214D2"/>
    <w:rsid w:val="00A23002"/>
    <w:rsid w:val="00A264D1"/>
    <w:rsid w:val="00A27ED4"/>
    <w:rsid w:val="00A31AEF"/>
    <w:rsid w:val="00A33633"/>
    <w:rsid w:val="00A3458A"/>
    <w:rsid w:val="00A35BDC"/>
    <w:rsid w:val="00A3639F"/>
    <w:rsid w:val="00A41844"/>
    <w:rsid w:val="00A428B1"/>
    <w:rsid w:val="00A42D7C"/>
    <w:rsid w:val="00A44C38"/>
    <w:rsid w:val="00A5678E"/>
    <w:rsid w:val="00A6107F"/>
    <w:rsid w:val="00A63DAF"/>
    <w:rsid w:val="00A71514"/>
    <w:rsid w:val="00A75717"/>
    <w:rsid w:val="00A82726"/>
    <w:rsid w:val="00A962F2"/>
    <w:rsid w:val="00AA16A7"/>
    <w:rsid w:val="00AA3EC4"/>
    <w:rsid w:val="00AA5775"/>
    <w:rsid w:val="00AB3C62"/>
    <w:rsid w:val="00AC28A8"/>
    <w:rsid w:val="00AC2B87"/>
    <w:rsid w:val="00AC532E"/>
    <w:rsid w:val="00AD05C9"/>
    <w:rsid w:val="00AD5010"/>
    <w:rsid w:val="00AD624E"/>
    <w:rsid w:val="00AE1AA8"/>
    <w:rsid w:val="00AE3224"/>
    <w:rsid w:val="00AE4047"/>
    <w:rsid w:val="00AE580C"/>
    <w:rsid w:val="00AF0D19"/>
    <w:rsid w:val="00AF2150"/>
    <w:rsid w:val="00AF502E"/>
    <w:rsid w:val="00B02CBF"/>
    <w:rsid w:val="00B11629"/>
    <w:rsid w:val="00B16593"/>
    <w:rsid w:val="00B16C2A"/>
    <w:rsid w:val="00B17E82"/>
    <w:rsid w:val="00B2082A"/>
    <w:rsid w:val="00B24682"/>
    <w:rsid w:val="00B34E95"/>
    <w:rsid w:val="00B57266"/>
    <w:rsid w:val="00B775D6"/>
    <w:rsid w:val="00B8007B"/>
    <w:rsid w:val="00B86630"/>
    <w:rsid w:val="00B930B8"/>
    <w:rsid w:val="00B9331F"/>
    <w:rsid w:val="00B96DB6"/>
    <w:rsid w:val="00BA3583"/>
    <w:rsid w:val="00BB574D"/>
    <w:rsid w:val="00BC2913"/>
    <w:rsid w:val="00BC4926"/>
    <w:rsid w:val="00BC76A8"/>
    <w:rsid w:val="00BC784E"/>
    <w:rsid w:val="00BD0209"/>
    <w:rsid w:val="00BD36C1"/>
    <w:rsid w:val="00BE2750"/>
    <w:rsid w:val="00BF32BC"/>
    <w:rsid w:val="00C058FF"/>
    <w:rsid w:val="00C05E2A"/>
    <w:rsid w:val="00C1777F"/>
    <w:rsid w:val="00C26C4E"/>
    <w:rsid w:val="00C338D3"/>
    <w:rsid w:val="00C352EA"/>
    <w:rsid w:val="00C5143A"/>
    <w:rsid w:val="00C540E5"/>
    <w:rsid w:val="00C56B77"/>
    <w:rsid w:val="00C612E7"/>
    <w:rsid w:val="00C61AB6"/>
    <w:rsid w:val="00C6758C"/>
    <w:rsid w:val="00C7049E"/>
    <w:rsid w:val="00C76ED3"/>
    <w:rsid w:val="00C7773C"/>
    <w:rsid w:val="00C826A4"/>
    <w:rsid w:val="00C85524"/>
    <w:rsid w:val="00C9186B"/>
    <w:rsid w:val="00C93D77"/>
    <w:rsid w:val="00CA202D"/>
    <w:rsid w:val="00CA56EF"/>
    <w:rsid w:val="00CB1910"/>
    <w:rsid w:val="00CB6162"/>
    <w:rsid w:val="00CC0514"/>
    <w:rsid w:val="00CC25E4"/>
    <w:rsid w:val="00CC2D5D"/>
    <w:rsid w:val="00CC6B4A"/>
    <w:rsid w:val="00CD1E37"/>
    <w:rsid w:val="00CE5086"/>
    <w:rsid w:val="00CE5C0D"/>
    <w:rsid w:val="00CE6989"/>
    <w:rsid w:val="00CF4209"/>
    <w:rsid w:val="00D0113D"/>
    <w:rsid w:val="00D012AF"/>
    <w:rsid w:val="00D018B4"/>
    <w:rsid w:val="00D0203F"/>
    <w:rsid w:val="00D20803"/>
    <w:rsid w:val="00D23B81"/>
    <w:rsid w:val="00D23FBD"/>
    <w:rsid w:val="00D272F3"/>
    <w:rsid w:val="00D31095"/>
    <w:rsid w:val="00D37C71"/>
    <w:rsid w:val="00D42517"/>
    <w:rsid w:val="00D54097"/>
    <w:rsid w:val="00D65376"/>
    <w:rsid w:val="00D66FF6"/>
    <w:rsid w:val="00D729DD"/>
    <w:rsid w:val="00D775A2"/>
    <w:rsid w:val="00D80025"/>
    <w:rsid w:val="00D874C5"/>
    <w:rsid w:val="00D90948"/>
    <w:rsid w:val="00D90B2C"/>
    <w:rsid w:val="00D91F4B"/>
    <w:rsid w:val="00D94F4F"/>
    <w:rsid w:val="00DA0761"/>
    <w:rsid w:val="00DA58AA"/>
    <w:rsid w:val="00DD0F84"/>
    <w:rsid w:val="00DD18D9"/>
    <w:rsid w:val="00DD4DD3"/>
    <w:rsid w:val="00DE04D5"/>
    <w:rsid w:val="00DE7B2E"/>
    <w:rsid w:val="00E02FA3"/>
    <w:rsid w:val="00E10CAA"/>
    <w:rsid w:val="00E159F7"/>
    <w:rsid w:val="00E21313"/>
    <w:rsid w:val="00E27AB5"/>
    <w:rsid w:val="00E31C0F"/>
    <w:rsid w:val="00E32458"/>
    <w:rsid w:val="00E4277D"/>
    <w:rsid w:val="00E42F19"/>
    <w:rsid w:val="00E44622"/>
    <w:rsid w:val="00E47551"/>
    <w:rsid w:val="00E47F8D"/>
    <w:rsid w:val="00E56062"/>
    <w:rsid w:val="00E652F3"/>
    <w:rsid w:val="00E70269"/>
    <w:rsid w:val="00E73821"/>
    <w:rsid w:val="00E77B86"/>
    <w:rsid w:val="00E8093F"/>
    <w:rsid w:val="00E82793"/>
    <w:rsid w:val="00E97684"/>
    <w:rsid w:val="00EB47E5"/>
    <w:rsid w:val="00EC055A"/>
    <w:rsid w:val="00EC174C"/>
    <w:rsid w:val="00ED0367"/>
    <w:rsid w:val="00ED19A7"/>
    <w:rsid w:val="00ED5B5A"/>
    <w:rsid w:val="00EE3BC2"/>
    <w:rsid w:val="00EE43FB"/>
    <w:rsid w:val="00EE64BF"/>
    <w:rsid w:val="00EF3330"/>
    <w:rsid w:val="00EF4515"/>
    <w:rsid w:val="00EF55DF"/>
    <w:rsid w:val="00F02D19"/>
    <w:rsid w:val="00F23C23"/>
    <w:rsid w:val="00F23CDF"/>
    <w:rsid w:val="00F30695"/>
    <w:rsid w:val="00F31156"/>
    <w:rsid w:val="00F31994"/>
    <w:rsid w:val="00F36006"/>
    <w:rsid w:val="00F43118"/>
    <w:rsid w:val="00F43E83"/>
    <w:rsid w:val="00F4406F"/>
    <w:rsid w:val="00F506BA"/>
    <w:rsid w:val="00F52181"/>
    <w:rsid w:val="00F55FA8"/>
    <w:rsid w:val="00F56217"/>
    <w:rsid w:val="00F65568"/>
    <w:rsid w:val="00F72670"/>
    <w:rsid w:val="00F81C0F"/>
    <w:rsid w:val="00F900DB"/>
    <w:rsid w:val="00F93DF0"/>
    <w:rsid w:val="00F95BFF"/>
    <w:rsid w:val="00FB4D41"/>
    <w:rsid w:val="00FB70A5"/>
    <w:rsid w:val="00FB7F7E"/>
    <w:rsid w:val="00FD5AAA"/>
    <w:rsid w:val="00FD5C21"/>
    <w:rsid w:val="00FF3C8A"/>
    <w:rsid w:val="00FF4ED8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  <w:style w:type="paragraph" w:styleId="Revision">
    <w:name w:val="Revision"/>
    <w:hidden/>
    <w:uiPriority w:val="99"/>
    <w:semiHidden/>
    <w:rsid w:val="005253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  <w:style w:type="paragraph" w:styleId="Revision">
    <w:name w:val="Revision"/>
    <w:hidden/>
    <w:uiPriority w:val="99"/>
    <w:semiHidden/>
    <w:rsid w:val="005253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9792-29C7-4469-8F70-7FD8A463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EXOS Design and Functional Specification</vt:lpstr>
    </vt:vector>
  </TitlesOfParts>
  <Company>Codescape Consultants PL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EXOS Design and Functional Specification</dc:title>
  <dc:subject>Moosehead</dc:subject>
  <dc:creator>Codescape Consultants PL</dc:creator>
  <cp:lastModifiedBy>praj</cp:lastModifiedBy>
  <cp:revision>9</cp:revision>
  <cp:lastPrinted>2011-04-27T10:48:00Z</cp:lastPrinted>
  <dcterms:created xsi:type="dcterms:W3CDTF">2011-05-03T11:36:00Z</dcterms:created>
  <dcterms:modified xsi:type="dcterms:W3CDTF">2011-05-06T13:39:00Z</dcterms:modified>
</cp:coreProperties>
</file>