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187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752"/>
      </w:tblGrid>
      <w:tr w:rsidR="00AE580C" w:rsidRPr="000B14FD" w:rsidTr="00C70B20">
        <w:trPr>
          <w:trHeight w:val="304"/>
        </w:trPr>
        <w:tc>
          <w:tcPr>
            <w:tcW w:w="775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0B14FD" w:rsidTr="00C70B20">
        <w:trPr>
          <w:trHeight w:val="4073"/>
        </w:trPr>
        <w:tc>
          <w:tcPr>
            <w:tcW w:w="7751" w:type="dxa"/>
          </w:tcPr>
          <w:p w:rsidR="00A830FD" w:rsidRDefault="00A830FD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Network</w:t>
            </w:r>
          </w:p>
          <w:p w:rsidR="00AE580C" w:rsidRPr="0076079C" w:rsidRDefault="008A6147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 w:rsidRPr="0076079C"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Management System</w:t>
            </w:r>
          </w:p>
        </w:tc>
      </w:tr>
      <w:tr w:rsidR="00AE580C" w:rsidRPr="000B14FD" w:rsidTr="00C70B20">
        <w:trPr>
          <w:trHeight w:val="381"/>
        </w:trPr>
        <w:tc>
          <w:tcPr>
            <w:tcW w:w="775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C70B20" w:rsidP="00A830FD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</w:t>
            </w:r>
            <w:r w:rsidR="00A830FD">
              <w:rPr>
                <w:rFonts w:ascii="Segoe UI" w:eastAsia="Times New Roman" w:hAnsi="Segoe UI" w:cs="Segoe UI"/>
                <w:sz w:val="20"/>
                <w:szCs w:val="20"/>
              </w:rPr>
              <w:t>CPL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0B14F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A830FD">
        <w:t>N</w:t>
      </w:r>
      <w:r w:rsidR="00BE2750" w:rsidRPr="000B14FD">
        <w:t>MS</w:t>
      </w:r>
      <w:r w:rsidR="00D91F4B" w:rsidRPr="000B14FD">
        <w:t xml:space="preserve"> </w:t>
      </w:r>
    </w:p>
    <w:p w:rsidR="0053338E" w:rsidRPr="00391368" w:rsidRDefault="00386DD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ACDA39" wp14:editId="0A3C908E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A830FD">
        <w:t>N</w:t>
      </w:r>
      <w:r w:rsidR="00FF4ED8" w:rsidRPr="000B14FD">
        <w:t xml:space="preserve">MS </w:t>
      </w:r>
      <w:r w:rsidR="00A830FD">
        <w:t>Reporting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Vivek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Bansal</w:t>
      </w:r>
      <w:proofErr w:type="spellEnd"/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Prateek Goel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r w:rsidR="002F061D">
        <w:rPr>
          <w:rFonts w:ascii="Segoe UI" w:hAnsi="Segoe UI" w:cs="Segoe UI"/>
          <w:sz w:val="20"/>
          <w:szCs w:val="20"/>
        </w:rPr>
        <w:t>Amit K. Sharma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Utkarsh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0B14FD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0B14FD" w:rsidRDefault="0012214E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2F061D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Amit K. Sharma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A830FD" w:rsidP="002F061D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NMS Reporting 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>First Draft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8805E1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8805E1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8805E1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Amit K. Sharma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8805E1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Added: Feature Design Description 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4320E9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2" w:author="praj" w:date="2011-05-13T17:09:00Z">
              <w:r>
                <w:rPr>
                  <w:rFonts w:ascii="Segoe UI" w:hAnsi="Segoe UI" w:cs="Segoe UI"/>
                  <w:sz w:val="20"/>
                  <w:szCs w:val="20"/>
                </w:rPr>
                <w:t>0.03</w:t>
              </w:r>
            </w:ins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4320E9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3" w:author="praj" w:date="2011-05-13T17:09:00Z">
              <w:r>
                <w:rPr>
                  <w:rFonts w:ascii="Segoe UI" w:hAnsi="Segoe UI" w:cs="Segoe UI"/>
                  <w:sz w:val="20"/>
                  <w:szCs w:val="20"/>
                </w:rPr>
                <w:t>5/13/2011</w:t>
              </w:r>
            </w:ins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4320E9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4" w:author="praj" w:date="2011-05-13T17:09:00Z">
              <w:r>
                <w:rPr>
                  <w:rFonts w:ascii="Segoe UI" w:hAnsi="Segoe UI" w:cs="Segoe UI"/>
                  <w:sz w:val="20"/>
                  <w:szCs w:val="20"/>
                </w:rPr>
                <w:t>Peeyush Raj</w:t>
              </w:r>
            </w:ins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4320E9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5" w:author="praj" w:date="2011-05-13T17:09:00Z">
              <w:r>
                <w:rPr>
                  <w:rFonts w:ascii="Segoe UI" w:hAnsi="Segoe UI" w:cs="Segoe UI"/>
                  <w:sz w:val="20"/>
                  <w:szCs w:val="20"/>
                </w:rPr>
                <w:t xml:space="preserve">Added: </w:t>
              </w:r>
            </w:ins>
            <w:ins w:id="6" w:author="praj" w:date="2011-05-13T17:10:00Z">
              <w:r w:rsidRPr="004320E9">
                <w:rPr>
                  <w:rFonts w:ascii="Segoe UI" w:hAnsi="Segoe UI" w:cs="Segoe UI"/>
                  <w:sz w:val="20"/>
                  <w:szCs w:val="20"/>
                </w:rPr>
                <w:t>Hierarchical notification system</w:t>
              </w:r>
            </w:ins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  <w:bookmarkStart w:id="7" w:name="_Toc291684247"/>
      <w:bookmarkStart w:id="8" w:name="_Toc237149029"/>
    </w:p>
    <w:p w:rsidR="00FD5AAA" w:rsidRDefault="0036746A" w:rsidP="002213DC">
      <w:pPr>
        <w:pStyle w:val="Heading1"/>
        <w:jc w:val="both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7"/>
      <w:r w:rsidR="002104F1">
        <w:t>NMS</w:t>
      </w:r>
      <w:r w:rsidR="00E47F8D">
        <w:t xml:space="preserve"> </w:t>
      </w:r>
      <w:r w:rsidR="002104F1">
        <w:t>Reporting</w:t>
      </w:r>
      <w:r w:rsidR="0034684F" w:rsidRPr="000B14FD">
        <w:t xml:space="preserve"> </w:t>
      </w:r>
      <w:r w:rsidR="00AC2B87" w:rsidRPr="000B14FD">
        <w:t xml:space="preserve"> </w:t>
      </w:r>
      <w:bookmarkEnd w:id="8"/>
    </w:p>
    <w:p w:rsidR="001F0786" w:rsidRDefault="001F0786" w:rsidP="001F0786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r>
        <w:rPr>
          <w:rFonts w:ascii="Segoe UI" w:hAnsi="Segoe UI" w:cs="Segoe UI"/>
          <w:i/>
          <w:color w:val="948A54"/>
          <w:sz w:val="20"/>
          <w:szCs w:val="20"/>
        </w:rPr>
        <w:t xml:space="preserve">NMS should </w:t>
      </w:r>
      <w:r w:rsidR="00A65C80">
        <w:rPr>
          <w:rFonts w:ascii="Segoe UI" w:hAnsi="Segoe UI" w:cs="Segoe UI"/>
          <w:i/>
          <w:color w:val="948A54"/>
          <w:sz w:val="20"/>
          <w:szCs w:val="20"/>
        </w:rPr>
        <w:t xml:space="preserve">provide interface for device and group based performance reporting. </w:t>
      </w:r>
    </w:p>
    <w:p w:rsidR="00A65C80" w:rsidRDefault="00A65C80" w:rsidP="00A65C80">
      <w:pPr>
        <w:pStyle w:val="Heading2"/>
      </w:pPr>
      <w:r>
        <w:t>Supported System Requirements</w:t>
      </w:r>
    </w:p>
    <w:p w:rsidR="00A65C80" w:rsidRDefault="00A65C80" w:rsidP="00A65C80">
      <w:pPr>
        <w:numPr>
          <w:ilvl w:val="0"/>
          <w:numId w:val="2"/>
        </w:numPr>
      </w:pPr>
      <w:r>
        <w:t>Linux System, preferably Ubuntu/</w:t>
      </w:r>
      <w:proofErr w:type="spellStart"/>
      <w:r>
        <w:t>Debian</w:t>
      </w:r>
      <w:proofErr w:type="spellEnd"/>
    </w:p>
    <w:p w:rsidR="00A65C80" w:rsidRPr="000B14FD" w:rsidRDefault="00A65C80" w:rsidP="00A65C80">
      <w:pPr>
        <w:pStyle w:val="Heading2"/>
      </w:pPr>
      <w:r>
        <w:t>System Use Cases</w:t>
      </w:r>
    </w:p>
    <w:p w:rsidR="00A65C80" w:rsidRDefault="00A65C80" w:rsidP="00A65C80">
      <w:pPr>
        <w:pStyle w:val="Heading2"/>
        <w:numPr>
          <w:ilvl w:val="0"/>
          <w:numId w:val="1"/>
        </w:numPr>
        <w:spacing w:before="0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 xml:space="preserve">Save Reports </w:t>
      </w:r>
    </w:p>
    <w:p w:rsidR="00BB20A9" w:rsidRDefault="00BB20A9" w:rsidP="00A65C80">
      <w:pPr>
        <w:pStyle w:val="ListParagraph"/>
        <w:numPr>
          <w:ilvl w:val="0"/>
          <w:numId w:val="1"/>
        </w:numPr>
      </w:pPr>
      <w:r>
        <w:t>Report Scheduler</w:t>
      </w:r>
    </w:p>
    <w:p w:rsidR="00A65C80" w:rsidRDefault="00A65C80" w:rsidP="00A65C80">
      <w:pPr>
        <w:pStyle w:val="ListParagraph"/>
        <w:numPr>
          <w:ilvl w:val="0"/>
          <w:numId w:val="1"/>
        </w:numPr>
      </w:pPr>
      <w:r>
        <w:t xml:space="preserve">Report Formats </w:t>
      </w:r>
    </w:p>
    <w:p w:rsidR="0039063B" w:rsidRDefault="0039063B" w:rsidP="00A65C80">
      <w:pPr>
        <w:pStyle w:val="ListParagraph"/>
        <w:numPr>
          <w:ilvl w:val="0"/>
          <w:numId w:val="1"/>
        </w:numPr>
      </w:pPr>
      <w:r>
        <w:t>History Data Management</w:t>
      </w:r>
    </w:p>
    <w:p w:rsidR="0039063B" w:rsidRDefault="0039063B" w:rsidP="00A65C80">
      <w:pPr>
        <w:pStyle w:val="ListParagraph"/>
        <w:numPr>
          <w:ilvl w:val="0"/>
          <w:numId w:val="1"/>
        </w:numPr>
      </w:pPr>
      <w:r>
        <w:t>Reporting  Access</w:t>
      </w:r>
    </w:p>
    <w:p w:rsidR="00A65C80" w:rsidRDefault="00711430" w:rsidP="00A65C80">
      <w:pPr>
        <w:pStyle w:val="ListParagraph"/>
        <w:numPr>
          <w:ilvl w:val="0"/>
          <w:numId w:val="1"/>
        </w:numPr>
        <w:rPr>
          <w:ins w:id="9" w:author="praj" w:date="2011-05-13T17:08:00Z"/>
        </w:rPr>
      </w:pPr>
      <w:r>
        <w:t>Standard XML/MIB based NBI</w:t>
      </w:r>
    </w:p>
    <w:p w:rsidR="004320E9" w:rsidRDefault="004320E9" w:rsidP="004320E9">
      <w:pPr>
        <w:pStyle w:val="ListParagraph"/>
        <w:numPr>
          <w:ilvl w:val="0"/>
          <w:numId w:val="1"/>
        </w:numPr>
      </w:pPr>
      <w:ins w:id="10" w:author="praj" w:date="2011-05-13T17:09:00Z">
        <w:r w:rsidRPr="004320E9">
          <w:t>Hierarchical notification system</w:t>
        </w:r>
      </w:ins>
    </w:p>
    <w:p w:rsidR="00711430" w:rsidRDefault="00711430" w:rsidP="00711430">
      <w:pPr>
        <w:pStyle w:val="ListParagraph"/>
      </w:pPr>
    </w:p>
    <w:p w:rsidR="00711430" w:rsidRDefault="00711430" w:rsidP="00375985">
      <w:pPr>
        <w:pStyle w:val="Heading3"/>
        <w:jc w:val="both"/>
      </w:pPr>
      <w:r>
        <w:t>Save Reports</w:t>
      </w:r>
    </w:p>
    <w:p w:rsidR="00BB20A9" w:rsidRDefault="00711430" w:rsidP="00375985">
      <w:pPr>
        <w:jc w:val="both"/>
      </w:pPr>
      <w:r>
        <w:t>NMS should allow saving reports physically on operator machine in standard file formats [.</w:t>
      </w:r>
      <w:proofErr w:type="spellStart"/>
      <w:r>
        <w:t>pdf</w:t>
      </w:r>
      <w:proofErr w:type="spellEnd"/>
      <w:r>
        <w:t>,</w:t>
      </w:r>
      <w:r w:rsidR="00BB20A9">
        <w:t xml:space="preserve"> </w:t>
      </w:r>
      <w:r>
        <w:t>.</w:t>
      </w:r>
      <w:proofErr w:type="spellStart"/>
      <w:r>
        <w:t>xls</w:t>
      </w:r>
      <w:proofErr w:type="spellEnd"/>
      <w:r w:rsidR="00BB20A9">
        <w:t xml:space="preserve"> and </w:t>
      </w:r>
      <w:r>
        <w:t>.</w:t>
      </w:r>
      <w:proofErr w:type="spellStart"/>
      <w:r>
        <w:t>csv</w:t>
      </w:r>
      <w:proofErr w:type="spellEnd"/>
      <w:r>
        <w:t>].</w:t>
      </w:r>
      <w:r w:rsidR="00BB20A9">
        <w:t xml:space="preserve"> Critical </w:t>
      </w:r>
      <w:r>
        <w:t xml:space="preserve">Reports needs to be saved logically </w:t>
      </w:r>
      <w:r w:rsidR="00BB20A9">
        <w:t>linked to</w:t>
      </w:r>
      <w:r>
        <w:t xml:space="preserve"> profile of operator [user] to ensure reproduction of </w:t>
      </w:r>
      <w:r w:rsidR="00BB20A9">
        <w:t>reports at</w:t>
      </w:r>
      <w:r>
        <w:t xml:space="preserve"> later stages.</w:t>
      </w:r>
    </w:p>
    <w:p w:rsidR="00BB20A9" w:rsidRDefault="00BB20A9" w:rsidP="00375985">
      <w:pPr>
        <w:pStyle w:val="Heading3"/>
        <w:jc w:val="both"/>
      </w:pPr>
      <w:r>
        <w:t xml:space="preserve">Report Scheduler </w:t>
      </w:r>
    </w:p>
    <w:p w:rsidR="00BB20A9" w:rsidRDefault="00BB20A9" w:rsidP="00375985">
      <w:pPr>
        <w:jc w:val="both"/>
      </w:pPr>
      <w:r>
        <w:t>NMS should support scheduled task to generate reports and sending them via email to concerned authority.</w:t>
      </w:r>
    </w:p>
    <w:p w:rsidR="00375985" w:rsidRDefault="00375985" w:rsidP="00375985">
      <w:pPr>
        <w:pStyle w:val="Heading3"/>
        <w:jc w:val="both"/>
      </w:pPr>
      <w:r>
        <w:t>Report Formats</w:t>
      </w:r>
    </w:p>
    <w:p w:rsidR="00375985" w:rsidRDefault="00375985" w:rsidP="00375985">
      <w:pPr>
        <w:jc w:val="both"/>
      </w:pPr>
      <w:r>
        <w:t>NMS should support both graphical and tabular report formats and should be configurable depending upon the type of report.</w:t>
      </w:r>
    </w:p>
    <w:p w:rsidR="0039063B" w:rsidRDefault="0039063B" w:rsidP="0039063B">
      <w:pPr>
        <w:pStyle w:val="Heading3"/>
        <w:jc w:val="both"/>
      </w:pPr>
      <w:r>
        <w:t>History Data Management</w:t>
      </w:r>
    </w:p>
    <w:p w:rsidR="0039063B" w:rsidRDefault="0039063B" w:rsidP="00375985">
      <w:pPr>
        <w:jc w:val="both"/>
      </w:pPr>
      <w:r>
        <w:t xml:space="preserve"> NMS should perform scheduled task to archive history performance data of network elements on quarterly, half yearly or yearly basis [depending upon configuration of NMS]. NMS should raise an alert before pr</w:t>
      </w:r>
      <w:r w:rsidR="00FB41F6">
        <w:t>oceeding towards archiving and operators with a</w:t>
      </w:r>
      <w:r>
        <w:t>dmin privileges should have rights to postpone same for certain amount of time.</w:t>
      </w:r>
    </w:p>
    <w:p w:rsidR="0039063B" w:rsidRDefault="0039063B" w:rsidP="0039063B">
      <w:pPr>
        <w:pStyle w:val="Heading3"/>
        <w:jc w:val="both"/>
      </w:pPr>
      <w:r>
        <w:t>Reporting Access</w:t>
      </w:r>
    </w:p>
    <w:p w:rsidR="0039063B" w:rsidRDefault="0039063B" w:rsidP="0039063B">
      <w:r>
        <w:t>NMS should support user roles that are only liable to view/</w:t>
      </w:r>
      <w:r w:rsidR="00FB41F6">
        <w:t>monitor performance reports of network e</w:t>
      </w:r>
      <w:r>
        <w:t xml:space="preserve">lements. </w:t>
      </w:r>
    </w:p>
    <w:p w:rsidR="00375985" w:rsidRDefault="00375985" w:rsidP="00375985">
      <w:pPr>
        <w:pStyle w:val="Heading3"/>
        <w:jc w:val="both"/>
      </w:pPr>
      <w:r>
        <w:t>Standard XML/MIB/FTP based NBI</w:t>
      </w:r>
    </w:p>
    <w:p w:rsidR="00375985" w:rsidRPr="00375985" w:rsidRDefault="00375985" w:rsidP="00375985">
      <w:r>
        <w:t xml:space="preserve">NMS should provide standard XML/MIB/FTP based NBI on performance counters of network elements.  </w:t>
      </w:r>
    </w:p>
    <w:p w:rsidR="00A52B15" w:rsidRDefault="00A52B15" w:rsidP="00A52B15">
      <w:pPr>
        <w:pStyle w:val="Heading3"/>
        <w:jc w:val="both"/>
        <w:rPr>
          <w:ins w:id="11" w:author="praj" w:date="2011-05-13T17:10:00Z"/>
        </w:rPr>
      </w:pPr>
      <w:ins w:id="12" w:author="praj" w:date="2011-05-13T17:11:00Z">
        <w:r>
          <w:t>Hierarchical Notification System</w:t>
        </w:r>
      </w:ins>
      <w:ins w:id="13" w:author="praj" w:date="2011-05-13T17:10:00Z">
        <w:r>
          <w:t xml:space="preserve"> </w:t>
        </w:r>
      </w:ins>
    </w:p>
    <w:p w:rsidR="00375985" w:rsidRDefault="005B5F0C" w:rsidP="00375985">
      <w:pPr>
        <w:jc w:val="both"/>
      </w:pPr>
      <w:ins w:id="14" w:author="praj" w:date="2011-05-13T18:11:00Z">
        <w:r w:rsidRPr="005B5F0C">
          <w:t xml:space="preserve">A method for determining access privileges for </w:t>
        </w:r>
      </w:ins>
      <w:ins w:id="15" w:author="praj" w:date="2011-05-13T18:15:00Z">
        <w:r>
          <w:t>transmitted</w:t>
        </w:r>
      </w:ins>
      <w:ins w:id="16" w:author="praj" w:date="2011-05-13T18:11:00Z">
        <w:r w:rsidRPr="005B5F0C">
          <w:t xml:space="preserve"> mass </w:t>
        </w:r>
      </w:ins>
      <w:ins w:id="17" w:author="praj" w:date="2011-05-13T18:15:00Z">
        <w:r w:rsidRPr="005B5F0C">
          <w:t>notifications</w:t>
        </w:r>
        <w:r>
          <w:t xml:space="preserve"> by NMS</w:t>
        </w:r>
      </w:ins>
      <w:ins w:id="18" w:author="praj" w:date="2011-05-13T18:11:00Z">
        <w:r w:rsidRPr="005B5F0C">
          <w:t xml:space="preserve"> is disclosed. </w:t>
        </w:r>
        <w:r w:rsidRPr="005B5F0C">
          <w:lastRenderedPageBreak/>
          <w:t xml:space="preserve">The method includes storing information regarding user-level access privileges of a group to </w:t>
        </w:r>
      </w:ins>
      <w:ins w:id="19" w:author="praj" w:date="2011-05-13T18:16:00Z">
        <w:r w:rsidR="00A47BAA">
          <w:t>receive</w:t>
        </w:r>
      </w:ins>
      <w:ins w:id="20" w:author="praj" w:date="2011-05-13T18:11:00Z">
        <w:r w:rsidRPr="005B5F0C">
          <w:t xml:space="preserve"> a notification. The user group includes a user that inherits the user-level access privileges of the user group</w:t>
        </w:r>
      </w:ins>
      <w:ins w:id="21" w:author="praj" w:date="2011-05-13T18:16:00Z">
        <w:r w:rsidR="00A47BAA">
          <w:t>.</w:t>
        </w:r>
      </w:ins>
    </w:p>
    <w:p w:rsidR="00375985" w:rsidRPr="00BB20A9" w:rsidRDefault="00375985" w:rsidP="00BB20A9"/>
    <w:p w:rsidR="00FE33EC" w:rsidRDefault="0039197C" w:rsidP="0025367C">
      <w:pPr>
        <w:pStyle w:val="Heading1"/>
      </w:pPr>
      <w:bookmarkStart w:id="22" w:name="_Toc237149030"/>
      <w:bookmarkStart w:id="23" w:name="_Toc291684252"/>
      <w:r>
        <w:br w:type="page"/>
      </w:r>
      <w:r w:rsidR="00FE33EC">
        <w:lastRenderedPageBreak/>
        <w:t xml:space="preserve">Feature Design </w:t>
      </w:r>
      <w:r w:rsidR="00FE33EC" w:rsidRPr="0025367C">
        <w:t>Description</w:t>
      </w:r>
    </w:p>
    <w:bookmarkEnd w:id="0"/>
    <w:bookmarkEnd w:id="1"/>
    <w:bookmarkEnd w:id="22"/>
    <w:bookmarkEnd w:id="23"/>
    <w:p w:rsidR="00FE33EC" w:rsidRDefault="00FE33EC" w:rsidP="00FE33EC">
      <w:pPr>
        <w:pStyle w:val="Heading2"/>
      </w:pPr>
      <w:r>
        <w:t>Save Reports</w:t>
      </w:r>
    </w:p>
    <w:p w:rsidR="000354BC" w:rsidRDefault="000354BC" w:rsidP="000354BC">
      <w:pPr>
        <w:ind w:left="282" w:firstLine="720"/>
      </w:pPr>
      <w:r>
        <w:t>Save Reports should have</w:t>
      </w:r>
    </w:p>
    <w:p w:rsidR="000354BC" w:rsidRDefault="00944619" w:rsidP="000354BC">
      <w:pPr>
        <w:pStyle w:val="ListParagraph"/>
        <w:numPr>
          <w:ilvl w:val="0"/>
          <w:numId w:val="11"/>
        </w:numPr>
      </w:pPr>
      <w:r>
        <w:t>Option to select r</w:t>
      </w:r>
      <w:r w:rsidR="000354BC">
        <w:t>eport</w:t>
      </w:r>
      <w:r w:rsidR="00DD5900">
        <w:t xml:space="preserve"> file</w:t>
      </w:r>
      <w:r w:rsidR="000354BC">
        <w:t xml:space="preserve"> format.</w:t>
      </w:r>
    </w:p>
    <w:p w:rsidR="000354BC" w:rsidRDefault="000354BC" w:rsidP="000354BC">
      <w:pPr>
        <w:pStyle w:val="ListParagraph"/>
        <w:numPr>
          <w:ilvl w:val="0"/>
          <w:numId w:val="11"/>
        </w:numPr>
      </w:pPr>
      <w:r>
        <w:t>Filters based upon Device Groups and Time duration.</w:t>
      </w:r>
    </w:p>
    <w:p w:rsidR="00944619" w:rsidRDefault="00FE33EC" w:rsidP="00944619">
      <w:pPr>
        <w:pStyle w:val="Heading2"/>
      </w:pPr>
      <w:r>
        <w:t>Report Scheduler</w:t>
      </w:r>
    </w:p>
    <w:p w:rsidR="00944619" w:rsidRDefault="00944619" w:rsidP="00944619">
      <w:pPr>
        <w:ind w:left="1002"/>
      </w:pPr>
      <w:r>
        <w:t>Report Scheduler should support</w:t>
      </w:r>
    </w:p>
    <w:p w:rsidR="00944619" w:rsidRDefault="00944619" w:rsidP="00944619">
      <w:pPr>
        <w:pStyle w:val="ListParagraph"/>
        <w:numPr>
          <w:ilvl w:val="0"/>
          <w:numId w:val="12"/>
        </w:numPr>
      </w:pPr>
      <w:r>
        <w:t>Daily and Weekly schedule of critical reports with specified filters.</w:t>
      </w:r>
    </w:p>
    <w:p w:rsidR="00FE33EC" w:rsidRDefault="00FE33EC" w:rsidP="00FE33EC">
      <w:pPr>
        <w:pStyle w:val="Heading2"/>
      </w:pPr>
      <w:r>
        <w:t>Report Formats</w:t>
      </w:r>
    </w:p>
    <w:p w:rsidR="00DD5900" w:rsidRDefault="00DD5900" w:rsidP="00DD5900">
      <w:pPr>
        <w:ind w:left="1002"/>
      </w:pPr>
      <w:r>
        <w:t xml:space="preserve">Support for graphical and tabular representation of report using third party open source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FE33EC" w:rsidRDefault="00FE33EC" w:rsidP="00FE33EC">
      <w:pPr>
        <w:pStyle w:val="Heading2"/>
      </w:pPr>
      <w:r>
        <w:t>History Data Management</w:t>
      </w:r>
    </w:p>
    <w:p w:rsidR="00111C66" w:rsidRDefault="00DD5900" w:rsidP="00111C66">
      <w:pPr>
        <w:ind w:left="1002"/>
      </w:pPr>
      <w:r>
        <w:t>NMS will have</w:t>
      </w:r>
    </w:p>
    <w:p w:rsidR="00DD5900" w:rsidRDefault="00DD5900" w:rsidP="00111C66">
      <w:pPr>
        <w:pStyle w:val="ListParagraph"/>
        <w:numPr>
          <w:ilvl w:val="0"/>
          <w:numId w:val="12"/>
        </w:numPr>
      </w:pPr>
      <w:r>
        <w:t>Proprietary Plugin</w:t>
      </w:r>
      <w:r w:rsidR="00111C66">
        <w:t xml:space="preserve"> </w:t>
      </w:r>
      <w:r>
        <w:t>[script] to create dump of performance data tables.</w:t>
      </w:r>
    </w:p>
    <w:p w:rsidR="00111C66" w:rsidRPr="00DD5900" w:rsidRDefault="00111C66" w:rsidP="00111C66">
      <w:pPr>
        <w:pStyle w:val="ListParagraph"/>
        <w:numPr>
          <w:ilvl w:val="0"/>
          <w:numId w:val="12"/>
        </w:numPr>
      </w:pPr>
      <w:r>
        <w:t>User with admin privileges will be allowed to schedule downtime for plugin.</w:t>
      </w:r>
    </w:p>
    <w:p w:rsidR="00FE33EC" w:rsidRDefault="00FE33EC" w:rsidP="00FE33EC">
      <w:pPr>
        <w:pStyle w:val="Heading2"/>
      </w:pPr>
      <w:r>
        <w:t>Reporting Access</w:t>
      </w:r>
    </w:p>
    <w:p w:rsidR="00111C66" w:rsidRDefault="00111C66" w:rsidP="00111C66">
      <w:pPr>
        <w:ind w:left="1002"/>
      </w:pPr>
      <w:r>
        <w:t>NMS will have user roles liable to view performance reports.</w:t>
      </w:r>
    </w:p>
    <w:p w:rsidR="00111C66" w:rsidRDefault="00111C66" w:rsidP="00111C66">
      <w:pPr>
        <w:pStyle w:val="ListParagraph"/>
        <w:numPr>
          <w:ilvl w:val="0"/>
          <w:numId w:val="13"/>
        </w:numPr>
      </w:pPr>
      <w:r>
        <w:t xml:space="preserve">Admin user will create </w:t>
      </w:r>
      <w:proofErr w:type="spellStart"/>
      <w:r>
        <w:t>Reportadmin</w:t>
      </w:r>
      <w:proofErr w:type="spellEnd"/>
      <w:r>
        <w:t>.</w:t>
      </w:r>
    </w:p>
    <w:p w:rsidR="00111C66" w:rsidRDefault="00111C66" w:rsidP="00111C66">
      <w:pPr>
        <w:pStyle w:val="ListParagraph"/>
        <w:numPr>
          <w:ilvl w:val="0"/>
          <w:numId w:val="13"/>
        </w:numPr>
      </w:pPr>
      <w:proofErr w:type="spellStart"/>
      <w:r>
        <w:t>Reportadmin</w:t>
      </w:r>
      <w:proofErr w:type="spellEnd"/>
      <w:r>
        <w:t xml:space="preserve"> will be allowed to create </w:t>
      </w:r>
      <w:proofErr w:type="spellStart"/>
      <w:proofErr w:type="gramStart"/>
      <w:r>
        <w:t>Reportusers</w:t>
      </w:r>
      <w:proofErr w:type="spellEnd"/>
      <w:r>
        <w:t xml:space="preserve"> .</w:t>
      </w:r>
      <w:proofErr w:type="gramEnd"/>
    </w:p>
    <w:p w:rsidR="00111C66" w:rsidRPr="00111C66" w:rsidRDefault="00111C66" w:rsidP="00111C66">
      <w:pPr>
        <w:pStyle w:val="ListParagraph"/>
        <w:numPr>
          <w:ilvl w:val="0"/>
          <w:numId w:val="13"/>
        </w:numPr>
      </w:pPr>
      <w:r>
        <w:t xml:space="preserve">Admin and </w:t>
      </w:r>
      <w:proofErr w:type="spellStart"/>
      <w:r>
        <w:t>Reportadmin</w:t>
      </w:r>
      <w:proofErr w:type="spellEnd"/>
      <w:r>
        <w:t xml:space="preserve"> will be allowed to assign devices </w:t>
      </w:r>
      <w:proofErr w:type="gramStart"/>
      <w:r>
        <w:t xml:space="preserve">to  </w:t>
      </w:r>
      <w:proofErr w:type="spellStart"/>
      <w:r>
        <w:t>Reportusers</w:t>
      </w:r>
      <w:proofErr w:type="spellEnd"/>
      <w:proofErr w:type="gramEnd"/>
      <w:r>
        <w:t xml:space="preserve">. </w:t>
      </w:r>
    </w:p>
    <w:p w:rsidR="00FE33EC" w:rsidRDefault="00FE33EC" w:rsidP="00FE33EC">
      <w:pPr>
        <w:pStyle w:val="Heading2"/>
      </w:pPr>
      <w:r>
        <w:t>Standard XML/MIB/FTP based NMI</w:t>
      </w:r>
    </w:p>
    <w:p w:rsidR="001B2E27" w:rsidRPr="008805E1" w:rsidRDefault="001B2E27" w:rsidP="001B2E27">
      <w:pPr>
        <w:ind w:left="1002"/>
        <w:rPr>
          <w:i/>
          <w:color w:val="A6A6A6" w:themeColor="background1" w:themeShade="A6"/>
        </w:rPr>
      </w:pPr>
      <w:r w:rsidRPr="008805E1">
        <w:rPr>
          <w:i/>
          <w:color w:val="A6A6A6" w:themeColor="background1" w:themeShade="A6"/>
        </w:rPr>
        <w:t>&lt;</w:t>
      </w:r>
      <w:r w:rsidR="008805E1">
        <w:rPr>
          <w:i/>
          <w:color w:val="A6A6A6" w:themeColor="background1" w:themeShade="A6"/>
        </w:rPr>
        <w:t>Based Upon Requirement Elaboration</w:t>
      </w:r>
      <w:r w:rsidRPr="008805E1">
        <w:rPr>
          <w:i/>
          <w:color w:val="A6A6A6" w:themeColor="background1" w:themeShade="A6"/>
        </w:rPr>
        <w:t xml:space="preserve"> &gt;</w:t>
      </w:r>
    </w:p>
    <w:p w:rsidR="00CC30D6" w:rsidRDefault="00CC30D6" w:rsidP="00CC30D6">
      <w:pPr>
        <w:pStyle w:val="Heading2"/>
        <w:rPr>
          <w:ins w:id="24" w:author="praj" w:date="2011-05-13T18:16:00Z"/>
        </w:rPr>
      </w:pPr>
      <w:ins w:id="25" w:author="praj" w:date="2011-05-13T18:17:00Z">
        <w:r>
          <w:t>Hierarchical Notification System</w:t>
        </w:r>
      </w:ins>
      <w:ins w:id="26" w:author="praj" w:date="2011-05-13T18:16:00Z">
        <w:r>
          <w:t xml:space="preserve"> </w:t>
        </w:r>
      </w:ins>
    </w:p>
    <w:p w:rsidR="00FE33EC" w:rsidRDefault="00213F37" w:rsidP="008131AD">
      <w:pPr>
        <w:ind w:left="990"/>
        <w:rPr>
          <w:ins w:id="27" w:author="praj" w:date="2011-05-13T18:19:00Z"/>
        </w:rPr>
        <w:pPrChange w:id="28" w:author="praj" w:date="2011-05-13T18:17:00Z">
          <w:pPr/>
        </w:pPrChange>
      </w:pPr>
      <w:ins w:id="29" w:author="praj" w:date="2011-05-13T18:17:00Z">
        <w:r>
          <w:t xml:space="preserve">NMS notification system would transmit the preconfigured alerts in an intelligent manner, where only the </w:t>
        </w:r>
      </w:ins>
      <w:ins w:id="30" w:author="praj" w:date="2011-05-13T18:18:00Z">
        <w:r>
          <w:t>user/</w:t>
        </w:r>
      </w:ins>
      <w:ins w:id="31" w:author="praj" w:date="2011-05-13T18:17:00Z">
        <w:r>
          <w:t>user groups</w:t>
        </w:r>
      </w:ins>
      <w:ins w:id="32" w:author="praj" w:date="2011-05-13T18:18:00Z">
        <w:r>
          <w:t xml:space="preserve"> assigned to receive the alerts would get notified.</w:t>
        </w:r>
      </w:ins>
    </w:p>
    <w:p w:rsidR="00C33415" w:rsidRDefault="00C33415" w:rsidP="00C33415">
      <w:pPr>
        <w:pStyle w:val="ListParagraph"/>
        <w:numPr>
          <w:ilvl w:val="0"/>
          <w:numId w:val="14"/>
        </w:numPr>
        <w:rPr>
          <w:ins w:id="33" w:author="praj" w:date="2011-05-13T18:20:00Z"/>
        </w:rPr>
        <w:pPrChange w:id="34" w:author="praj" w:date="2011-05-13T18:19:00Z">
          <w:pPr/>
        </w:pPrChange>
      </w:pPr>
      <w:ins w:id="35" w:author="praj" w:date="2011-05-13T18:20:00Z">
        <w:r>
          <w:t>Admin would assign alerts to user/ user groups</w:t>
        </w:r>
      </w:ins>
    </w:p>
    <w:p w:rsidR="00C33415" w:rsidRDefault="00C33415" w:rsidP="00C33415">
      <w:pPr>
        <w:pStyle w:val="ListParagraph"/>
        <w:numPr>
          <w:ilvl w:val="0"/>
          <w:numId w:val="14"/>
        </w:numPr>
        <w:rPr>
          <w:ins w:id="36" w:author="praj" w:date="2011-05-13T18:20:00Z"/>
        </w:rPr>
        <w:pPrChange w:id="37" w:author="praj" w:date="2011-05-13T18:19:00Z">
          <w:pPr/>
        </w:pPrChange>
      </w:pPr>
      <w:ins w:id="38" w:author="praj" w:date="2011-05-13T18:20:00Z">
        <w:r>
          <w:t>Admin could configure the events on which alert has to be sent</w:t>
        </w:r>
      </w:ins>
    </w:p>
    <w:p w:rsidR="00C33415" w:rsidRDefault="00C33415" w:rsidP="00C33415">
      <w:pPr>
        <w:pStyle w:val="ListParagraph"/>
        <w:numPr>
          <w:ilvl w:val="0"/>
          <w:numId w:val="14"/>
        </w:numPr>
        <w:rPr>
          <w:ins w:id="39" w:author="praj" w:date="2011-05-13T18:22:00Z"/>
        </w:rPr>
        <w:pPrChange w:id="40" w:author="praj" w:date="2011-05-13T18:22:00Z">
          <w:pPr/>
        </w:pPrChange>
      </w:pPr>
      <w:ins w:id="41" w:author="praj" w:date="2011-05-13T18:20:00Z">
        <w:r>
          <w:t>Admin could monitor the action taken b</w:t>
        </w:r>
      </w:ins>
      <w:ins w:id="42" w:author="praj" w:date="2011-05-13T18:21:00Z">
        <w:r>
          <w:t>y</w:t>
        </w:r>
      </w:ins>
      <w:ins w:id="43" w:author="praj" w:date="2011-05-13T18:20:00Z">
        <w:r>
          <w:t xml:space="preserve"> assigned user/user group</w:t>
        </w:r>
      </w:ins>
      <w:ins w:id="44" w:author="praj" w:date="2011-05-13T18:21:00Z">
        <w:r>
          <w:t xml:space="preserve"> on </w:t>
        </w:r>
      </w:ins>
      <w:ins w:id="45" w:author="praj" w:date="2011-05-13T18:22:00Z">
        <w:r>
          <w:t>an</w:t>
        </w:r>
      </w:ins>
      <w:ins w:id="46" w:author="praj" w:date="2011-05-13T18:21:00Z">
        <w:r>
          <w:t xml:space="preserve"> event of alert receive</w:t>
        </w:r>
      </w:ins>
    </w:p>
    <w:p w:rsidR="00476EC2" w:rsidRDefault="00476EC2" w:rsidP="00C33415">
      <w:pPr>
        <w:pStyle w:val="ListParagraph"/>
        <w:numPr>
          <w:ilvl w:val="0"/>
          <w:numId w:val="14"/>
        </w:numPr>
        <w:rPr>
          <w:ins w:id="47" w:author="praj" w:date="2011-05-13T18:22:00Z"/>
        </w:rPr>
        <w:pPrChange w:id="48" w:author="praj" w:date="2011-05-13T18:22:00Z">
          <w:pPr/>
        </w:pPrChange>
      </w:pPr>
      <w:ins w:id="49" w:author="praj" w:date="2011-05-13T18:22:00Z">
        <w:r>
          <w:t>Admin could configure the scheduling of an alert</w:t>
        </w:r>
      </w:ins>
    </w:p>
    <w:p w:rsidR="00476EC2" w:rsidRDefault="00476EC2" w:rsidP="00C33415">
      <w:pPr>
        <w:pStyle w:val="ListParagraph"/>
        <w:numPr>
          <w:ilvl w:val="0"/>
          <w:numId w:val="14"/>
        </w:numPr>
        <w:rPr>
          <w:ins w:id="50" w:author="praj" w:date="2011-05-13T18:25:00Z"/>
        </w:rPr>
        <w:pPrChange w:id="51" w:author="praj" w:date="2011-05-13T18:22:00Z">
          <w:pPr/>
        </w:pPrChange>
      </w:pPr>
      <w:ins w:id="52" w:author="praj" w:date="2011-05-13T18:23:00Z">
        <w:r>
          <w:t>Admin could retransmit the alert.</w:t>
        </w:r>
      </w:ins>
    </w:p>
    <w:p w:rsidR="006C1637" w:rsidRDefault="006C1637" w:rsidP="006C1637">
      <w:pPr>
        <w:pStyle w:val="Heading1"/>
        <w:rPr>
          <w:ins w:id="53" w:author="praj" w:date="2011-05-13T18:27:00Z"/>
        </w:rPr>
        <w:pPrChange w:id="54" w:author="praj" w:date="2011-05-13T18:28:00Z">
          <w:pPr>
            <w:pStyle w:val="Heading1"/>
            <w:numPr>
              <w:numId w:val="15"/>
            </w:numPr>
          </w:pPr>
        </w:pPrChange>
      </w:pPr>
      <w:ins w:id="55" w:author="praj" w:date="2011-05-13T18:27:00Z">
        <w:r>
          <w:lastRenderedPageBreak/>
          <w:t>Implementation Design Description</w:t>
        </w:r>
      </w:ins>
    </w:p>
    <w:p w:rsidR="006C1637" w:rsidRDefault="006C1637" w:rsidP="006C1637">
      <w:pPr>
        <w:rPr>
          <w:ins w:id="56" w:author="praj" w:date="2011-05-13T18:27:00Z"/>
          <w:rFonts w:ascii="Segoe UI" w:hAnsi="Segoe UI" w:cs="Segoe UI"/>
          <w:i/>
          <w:color w:val="948A54"/>
          <w:sz w:val="20"/>
        </w:rPr>
      </w:pPr>
      <w:ins w:id="57" w:author="praj" w:date="2011-05-13T18:27:00Z">
        <w:r>
          <w:rPr>
            <w:rFonts w:ascii="Segoe UI" w:hAnsi="Segoe UI" w:cs="Segoe UI"/>
            <w:i/>
            <w:color w:val="948A54"/>
            <w:sz w:val="20"/>
          </w:rPr>
          <w:t>&lt;System Architecture be discussed here&gt;</w:t>
        </w:r>
      </w:ins>
    </w:p>
    <w:p w:rsidR="006C1637" w:rsidRDefault="006C1637">
      <w:pPr>
        <w:rPr>
          <w:ins w:id="58" w:author="praj" w:date="2011-05-13T18:28:00Z"/>
        </w:rPr>
      </w:pPr>
      <w:ins w:id="59" w:author="praj" w:date="2011-05-13T18:28:00Z">
        <w:r>
          <w:br w:type="page"/>
        </w:r>
      </w:ins>
    </w:p>
    <w:p w:rsidR="003E19B0" w:rsidRDefault="003E19B0" w:rsidP="003E19B0">
      <w:pPr>
        <w:pStyle w:val="Heading1"/>
        <w:rPr>
          <w:ins w:id="60" w:author="praj" w:date="2011-05-13T18:28:00Z"/>
        </w:rPr>
        <w:pPrChange w:id="61" w:author="praj" w:date="2011-05-13T18:28:00Z">
          <w:pPr>
            <w:pStyle w:val="Heading1"/>
            <w:numPr>
              <w:numId w:val="15"/>
            </w:numPr>
          </w:pPr>
        </w:pPrChange>
      </w:pPr>
      <w:ins w:id="62" w:author="praj" w:date="2011-05-13T18:28:00Z">
        <w:r>
          <w:lastRenderedPageBreak/>
          <w:t>Test Report</w:t>
        </w:r>
      </w:ins>
    </w:p>
    <w:p w:rsidR="00A82726" w:rsidRDefault="003E19B0" w:rsidP="0025367C">
      <w:pPr>
        <w:rPr>
          <w:rFonts w:ascii="Segoe UI" w:hAnsi="Segoe UI" w:cs="Segoe UI"/>
          <w:i/>
          <w:color w:val="948A54"/>
          <w:sz w:val="20"/>
        </w:rPr>
      </w:pPr>
      <w:ins w:id="63" w:author="praj" w:date="2011-05-13T18:28:00Z">
        <w:r>
          <w:rPr>
            <w:rFonts w:ascii="Segoe UI" w:hAnsi="Segoe UI" w:cs="Segoe UI"/>
            <w:i/>
            <w:color w:val="948A54"/>
            <w:sz w:val="20"/>
          </w:rPr>
          <w:t>&lt;Describe what “development” / Integration unit test has been done – and what the test results here are&gt;</w:t>
        </w:r>
      </w:ins>
      <w:bookmarkStart w:id="64" w:name="_GoBack"/>
      <w:bookmarkEnd w:id="64"/>
    </w:p>
    <w:sectPr w:rsidR="00A82726" w:rsidSect="00A63DAF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A3" w:rsidRDefault="00ED47A3">
      <w:r>
        <w:separator/>
      </w:r>
    </w:p>
  </w:endnote>
  <w:endnote w:type="continuationSeparator" w:id="0">
    <w:p w:rsidR="00ED47A3" w:rsidRDefault="00ED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800BAC" wp14:editId="354CB714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508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25367C" w:rsidRPr="0025367C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6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25367C" w:rsidRPr="0025367C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6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5B1852C1" wp14:editId="4F2BA3CF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41856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8480" behindDoc="1" locked="0" layoutInCell="1" allowOverlap="1" wp14:anchorId="5838130A" wp14:editId="7A3F5479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2145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35pt;height:2.85pt;z-index:-25164800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98B119" wp14:editId="7ECEF1C2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8620"/>
              <wp:effectExtent l="0" t="0" r="0" b="508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25367C" w:rsidRPr="0025367C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5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25367C" w:rsidRPr="0025367C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5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A3" w:rsidRDefault="00ED47A3">
      <w:r>
        <w:separator/>
      </w:r>
    </w:p>
  </w:footnote>
  <w:footnote w:type="continuationSeparator" w:id="0">
    <w:p w:rsidR="00ED47A3" w:rsidRDefault="00ED4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386DDE" w:rsidP="00935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7D62A54A" wp14:editId="4C6C0E74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715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8735AAB" wp14:editId="2C6A4CDB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0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25367C" w:rsidRPr="0025367C">
                            <w:rPr>
                              <w:noProof/>
                              <w:color w:val="FFFFFF"/>
                            </w:rPr>
                            <w:t>6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540pt;margin-top:30.1pt;width:1in;height:13.55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25367C" w:rsidRPr="0025367C">
                      <w:rPr>
                        <w:noProof/>
                        <w:color w:val="FFFFFF"/>
                      </w:rPr>
                      <w:t>6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386DD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5133545" wp14:editId="4CEF4506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2145" cy="17208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285BD9">
                          <w:pPr>
                            <w:spacing w:after="0" w:line="240" w:lineRule="auto"/>
                            <w:jc w:val="right"/>
                          </w:pPr>
                          <w:r>
                            <w:t>Compound Management System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35pt;height:13.5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" o:allowincell="f" filled="f" stroked="f">
              <v:textbox style="mso-fit-shape-to-text:t" inset=",0,,0">
                <w:txbxContent>
                  <w:p w:rsidR="00285BD9" w:rsidRDefault="00285BD9">
                    <w:pPr>
                      <w:spacing w:after="0" w:line="240" w:lineRule="auto"/>
                      <w:jc w:val="right"/>
                    </w:pPr>
                    <w:r>
                      <w:t>Compound Management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1237D06C" wp14:editId="02437F87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2085"/>
              <wp:effectExtent l="0" t="0" r="0" b="0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25367C" w:rsidRPr="0025367C">
                            <w:rPr>
                              <w:noProof/>
                              <w:color w:val="FFFFFF"/>
                            </w:rPr>
                            <w:t>5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540pt;margin-top:30pt;width:1in;height:13.5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25367C" w:rsidRPr="0025367C">
                      <w:rPr>
                        <w:noProof/>
                        <w:color w:val="FFFFFF"/>
                      </w:rPr>
                      <w:t>5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318F9"/>
    <w:multiLevelType w:val="hybridMultilevel"/>
    <w:tmpl w:val="69A8A93A"/>
    <w:lvl w:ilvl="0" w:tplc="40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3">
    <w:nsid w:val="1C67652A"/>
    <w:multiLevelType w:val="hybridMultilevel"/>
    <w:tmpl w:val="7CFC698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CE81D86"/>
    <w:multiLevelType w:val="hybridMultilevel"/>
    <w:tmpl w:val="C592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D2DF0"/>
    <w:multiLevelType w:val="multilevel"/>
    <w:tmpl w:val="EEB8B0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20306FB"/>
    <w:multiLevelType w:val="hybridMultilevel"/>
    <w:tmpl w:val="F79837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05552B"/>
    <w:multiLevelType w:val="hybridMultilevel"/>
    <w:tmpl w:val="845E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0235D"/>
    <w:multiLevelType w:val="hybridMultilevel"/>
    <w:tmpl w:val="B4BE5D96"/>
    <w:lvl w:ilvl="0" w:tplc="40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0">
    <w:nsid w:val="479C71FE"/>
    <w:multiLevelType w:val="hybridMultilevel"/>
    <w:tmpl w:val="681C5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0931476"/>
    <w:multiLevelType w:val="hybridMultilevel"/>
    <w:tmpl w:val="45B0F7CC"/>
    <w:lvl w:ilvl="0" w:tplc="40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4">
    <w:nsid w:val="74CB69A5"/>
    <w:multiLevelType w:val="hybridMultilevel"/>
    <w:tmpl w:val="2C6C77E2"/>
    <w:lvl w:ilvl="0" w:tplc="40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3"/>
  </w:num>
  <w:num w:numId="11">
    <w:abstractNumId w:val="2"/>
  </w:num>
  <w:num w:numId="12">
    <w:abstractNumId w:val="14"/>
  </w:num>
  <w:num w:numId="13">
    <w:abstractNumId w:val="9"/>
  </w:num>
  <w:num w:numId="14">
    <w:abstractNumId w:val="3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32812"/>
    <w:rsid w:val="0003335A"/>
    <w:rsid w:val="00035264"/>
    <w:rsid w:val="000354BC"/>
    <w:rsid w:val="00035FB9"/>
    <w:rsid w:val="000363F2"/>
    <w:rsid w:val="000378C9"/>
    <w:rsid w:val="0004681A"/>
    <w:rsid w:val="000506C4"/>
    <w:rsid w:val="00052939"/>
    <w:rsid w:val="00061CB3"/>
    <w:rsid w:val="00062322"/>
    <w:rsid w:val="00063F5F"/>
    <w:rsid w:val="000677BC"/>
    <w:rsid w:val="00070022"/>
    <w:rsid w:val="000705C6"/>
    <w:rsid w:val="00077CFA"/>
    <w:rsid w:val="000803FF"/>
    <w:rsid w:val="0008328F"/>
    <w:rsid w:val="000874A7"/>
    <w:rsid w:val="000978EF"/>
    <w:rsid w:val="000A1106"/>
    <w:rsid w:val="000A1152"/>
    <w:rsid w:val="000A1712"/>
    <w:rsid w:val="000A2E99"/>
    <w:rsid w:val="000A5043"/>
    <w:rsid w:val="000A5D82"/>
    <w:rsid w:val="000B14FD"/>
    <w:rsid w:val="000B39CE"/>
    <w:rsid w:val="000B41FF"/>
    <w:rsid w:val="000B4D8F"/>
    <w:rsid w:val="000C7A8D"/>
    <w:rsid w:val="000D15D4"/>
    <w:rsid w:val="000E3387"/>
    <w:rsid w:val="000E709C"/>
    <w:rsid w:val="000F2B3F"/>
    <w:rsid w:val="000F52EA"/>
    <w:rsid w:val="00106B17"/>
    <w:rsid w:val="00107F69"/>
    <w:rsid w:val="00111C66"/>
    <w:rsid w:val="0012016D"/>
    <w:rsid w:val="0012214E"/>
    <w:rsid w:val="0012571C"/>
    <w:rsid w:val="001310D2"/>
    <w:rsid w:val="00133239"/>
    <w:rsid w:val="001464F1"/>
    <w:rsid w:val="00155250"/>
    <w:rsid w:val="00157505"/>
    <w:rsid w:val="0016113F"/>
    <w:rsid w:val="00162816"/>
    <w:rsid w:val="001700F9"/>
    <w:rsid w:val="001703FF"/>
    <w:rsid w:val="00171493"/>
    <w:rsid w:val="001771B9"/>
    <w:rsid w:val="00181767"/>
    <w:rsid w:val="00183001"/>
    <w:rsid w:val="00186FA1"/>
    <w:rsid w:val="001907F4"/>
    <w:rsid w:val="001931AA"/>
    <w:rsid w:val="001976E7"/>
    <w:rsid w:val="001A477B"/>
    <w:rsid w:val="001B2E27"/>
    <w:rsid w:val="001C5C06"/>
    <w:rsid w:val="001D55E4"/>
    <w:rsid w:val="001D5864"/>
    <w:rsid w:val="001D5B6F"/>
    <w:rsid w:val="001E2D6E"/>
    <w:rsid w:val="001E7BAD"/>
    <w:rsid w:val="001F0786"/>
    <w:rsid w:val="001F114F"/>
    <w:rsid w:val="001F11F8"/>
    <w:rsid w:val="001F4777"/>
    <w:rsid w:val="001F6CF8"/>
    <w:rsid w:val="00203CC6"/>
    <w:rsid w:val="0020498C"/>
    <w:rsid w:val="00205620"/>
    <w:rsid w:val="002059BF"/>
    <w:rsid w:val="002074C5"/>
    <w:rsid w:val="002104F1"/>
    <w:rsid w:val="00211C5E"/>
    <w:rsid w:val="00213F37"/>
    <w:rsid w:val="002147B7"/>
    <w:rsid w:val="002213DC"/>
    <w:rsid w:val="002217B7"/>
    <w:rsid w:val="0022595B"/>
    <w:rsid w:val="00231B12"/>
    <w:rsid w:val="00233379"/>
    <w:rsid w:val="00233A27"/>
    <w:rsid w:val="0023537E"/>
    <w:rsid w:val="00247A1D"/>
    <w:rsid w:val="00247C6C"/>
    <w:rsid w:val="00253202"/>
    <w:rsid w:val="0025367C"/>
    <w:rsid w:val="00260D28"/>
    <w:rsid w:val="0026198C"/>
    <w:rsid w:val="00263A56"/>
    <w:rsid w:val="002652B9"/>
    <w:rsid w:val="00265CD4"/>
    <w:rsid w:val="00267CCC"/>
    <w:rsid w:val="002734C4"/>
    <w:rsid w:val="00281D9A"/>
    <w:rsid w:val="00284713"/>
    <w:rsid w:val="00285A93"/>
    <w:rsid w:val="00285BD9"/>
    <w:rsid w:val="00287A4F"/>
    <w:rsid w:val="002910C9"/>
    <w:rsid w:val="002A0368"/>
    <w:rsid w:val="002A18F2"/>
    <w:rsid w:val="002A48C6"/>
    <w:rsid w:val="002B15DE"/>
    <w:rsid w:val="002B3FD9"/>
    <w:rsid w:val="002B4526"/>
    <w:rsid w:val="002B518C"/>
    <w:rsid w:val="002C1B59"/>
    <w:rsid w:val="002C6E1C"/>
    <w:rsid w:val="002D5735"/>
    <w:rsid w:val="002E2379"/>
    <w:rsid w:val="002F061D"/>
    <w:rsid w:val="002F49EF"/>
    <w:rsid w:val="00311F93"/>
    <w:rsid w:val="00312CEE"/>
    <w:rsid w:val="00315D0B"/>
    <w:rsid w:val="00324F3D"/>
    <w:rsid w:val="00326533"/>
    <w:rsid w:val="00327B5E"/>
    <w:rsid w:val="0033425A"/>
    <w:rsid w:val="0033653C"/>
    <w:rsid w:val="0034684F"/>
    <w:rsid w:val="003514E3"/>
    <w:rsid w:val="00357E22"/>
    <w:rsid w:val="0036746A"/>
    <w:rsid w:val="0037003D"/>
    <w:rsid w:val="00372412"/>
    <w:rsid w:val="00373908"/>
    <w:rsid w:val="00375985"/>
    <w:rsid w:val="003813E6"/>
    <w:rsid w:val="003832A7"/>
    <w:rsid w:val="00383D21"/>
    <w:rsid w:val="00384FCF"/>
    <w:rsid w:val="003866BC"/>
    <w:rsid w:val="00386DDE"/>
    <w:rsid w:val="0039063B"/>
    <w:rsid w:val="00390CC3"/>
    <w:rsid w:val="00391368"/>
    <w:rsid w:val="0039197C"/>
    <w:rsid w:val="00393212"/>
    <w:rsid w:val="00397CD9"/>
    <w:rsid w:val="003A5E8A"/>
    <w:rsid w:val="003A7DAC"/>
    <w:rsid w:val="003B7136"/>
    <w:rsid w:val="003C08D4"/>
    <w:rsid w:val="003C2EAA"/>
    <w:rsid w:val="003D52E1"/>
    <w:rsid w:val="003D7A7B"/>
    <w:rsid w:val="003E19B0"/>
    <w:rsid w:val="003F6CF0"/>
    <w:rsid w:val="00400D0C"/>
    <w:rsid w:val="004016CE"/>
    <w:rsid w:val="0040198D"/>
    <w:rsid w:val="00402008"/>
    <w:rsid w:val="00407629"/>
    <w:rsid w:val="0041664B"/>
    <w:rsid w:val="00417415"/>
    <w:rsid w:val="004212D4"/>
    <w:rsid w:val="004319CC"/>
    <w:rsid w:val="004320E9"/>
    <w:rsid w:val="0043482A"/>
    <w:rsid w:val="00447CF3"/>
    <w:rsid w:val="004566F4"/>
    <w:rsid w:val="00457222"/>
    <w:rsid w:val="004573DB"/>
    <w:rsid w:val="004609F3"/>
    <w:rsid w:val="00461144"/>
    <w:rsid w:val="00461DFF"/>
    <w:rsid w:val="00473B43"/>
    <w:rsid w:val="00476EC2"/>
    <w:rsid w:val="00484F68"/>
    <w:rsid w:val="00486464"/>
    <w:rsid w:val="004A21B2"/>
    <w:rsid w:val="004A6A58"/>
    <w:rsid w:val="004B1388"/>
    <w:rsid w:val="004B20E9"/>
    <w:rsid w:val="004C2DBB"/>
    <w:rsid w:val="004C6E92"/>
    <w:rsid w:val="004D1258"/>
    <w:rsid w:val="004D2686"/>
    <w:rsid w:val="004E7E1F"/>
    <w:rsid w:val="004F36C9"/>
    <w:rsid w:val="004F4982"/>
    <w:rsid w:val="0051568F"/>
    <w:rsid w:val="005218B7"/>
    <w:rsid w:val="00521EDF"/>
    <w:rsid w:val="0052296A"/>
    <w:rsid w:val="0052521A"/>
    <w:rsid w:val="005270B5"/>
    <w:rsid w:val="0053338E"/>
    <w:rsid w:val="0053378B"/>
    <w:rsid w:val="00536D66"/>
    <w:rsid w:val="00536F4D"/>
    <w:rsid w:val="005421E8"/>
    <w:rsid w:val="00544B45"/>
    <w:rsid w:val="00544D01"/>
    <w:rsid w:val="005456DF"/>
    <w:rsid w:val="00545A20"/>
    <w:rsid w:val="00546103"/>
    <w:rsid w:val="00546B6E"/>
    <w:rsid w:val="00550FD8"/>
    <w:rsid w:val="0055127F"/>
    <w:rsid w:val="00557A0F"/>
    <w:rsid w:val="00563C29"/>
    <w:rsid w:val="005726B3"/>
    <w:rsid w:val="00580EE1"/>
    <w:rsid w:val="005826C5"/>
    <w:rsid w:val="0059148C"/>
    <w:rsid w:val="00591DCE"/>
    <w:rsid w:val="005A0FC1"/>
    <w:rsid w:val="005B5F0C"/>
    <w:rsid w:val="005B67B6"/>
    <w:rsid w:val="005C0F06"/>
    <w:rsid w:val="005D40D7"/>
    <w:rsid w:val="005D631B"/>
    <w:rsid w:val="005E31B8"/>
    <w:rsid w:val="006014F7"/>
    <w:rsid w:val="00602ABA"/>
    <w:rsid w:val="00604F8C"/>
    <w:rsid w:val="00614C8B"/>
    <w:rsid w:val="0061710A"/>
    <w:rsid w:val="00620CFC"/>
    <w:rsid w:val="00621BEB"/>
    <w:rsid w:val="0063067C"/>
    <w:rsid w:val="00634482"/>
    <w:rsid w:val="0063451E"/>
    <w:rsid w:val="00635974"/>
    <w:rsid w:val="00640808"/>
    <w:rsid w:val="00641FEA"/>
    <w:rsid w:val="006428CE"/>
    <w:rsid w:val="006448CA"/>
    <w:rsid w:val="0065066C"/>
    <w:rsid w:val="0065112E"/>
    <w:rsid w:val="00657524"/>
    <w:rsid w:val="00660A28"/>
    <w:rsid w:val="006711D7"/>
    <w:rsid w:val="00672988"/>
    <w:rsid w:val="00676782"/>
    <w:rsid w:val="00677641"/>
    <w:rsid w:val="006861EE"/>
    <w:rsid w:val="00686901"/>
    <w:rsid w:val="006909CB"/>
    <w:rsid w:val="006914CB"/>
    <w:rsid w:val="00694717"/>
    <w:rsid w:val="006962DA"/>
    <w:rsid w:val="00697858"/>
    <w:rsid w:val="006A6940"/>
    <w:rsid w:val="006C1637"/>
    <w:rsid w:val="006D281E"/>
    <w:rsid w:val="006D57B4"/>
    <w:rsid w:val="006E7E6E"/>
    <w:rsid w:val="006F192C"/>
    <w:rsid w:val="006F1936"/>
    <w:rsid w:val="006F2B95"/>
    <w:rsid w:val="00711430"/>
    <w:rsid w:val="00713469"/>
    <w:rsid w:val="00713D19"/>
    <w:rsid w:val="007207C5"/>
    <w:rsid w:val="00722DDC"/>
    <w:rsid w:val="00727D2C"/>
    <w:rsid w:val="00733A34"/>
    <w:rsid w:val="007341FB"/>
    <w:rsid w:val="00752A2F"/>
    <w:rsid w:val="00757A77"/>
    <w:rsid w:val="0076079C"/>
    <w:rsid w:val="00760CC2"/>
    <w:rsid w:val="00764D81"/>
    <w:rsid w:val="007709BE"/>
    <w:rsid w:val="00771AF2"/>
    <w:rsid w:val="007829E6"/>
    <w:rsid w:val="00787BBA"/>
    <w:rsid w:val="007908A2"/>
    <w:rsid w:val="00791486"/>
    <w:rsid w:val="007A72C5"/>
    <w:rsid w:val="007B114C"/>
    <w:rsid w:val="007B23F1"/>
    <w:rsid w:val="007B68D1"/>
    <w:rsid w:val="007C37BA"/>
    <w:rsid w:val="007C37FA"/>
    <w:rsid w:val="007D0FA8"/>
    <w:rsid w:val="007D133A"/>
    <w:rsid w:val="007D689B"/>
    <w:rsid w:val="00800A9A"/>
    <w:rsid w:val="008062AE"/>
    <w:rsid w:val="0081186F"/>
    <w:rsid w:val="008131AD"/>
    <w:rsid w:val="0081672C"/>
    <w:rsid w:val="0082664F"/>
    <w:rsid w:val="0083347D"/>
    <w:rsid w:val="008408C3"/>
    <w:rsid w:val="00840AFB"/>
    <w:rsid w:val="00841E7A"/>
    <w:rsid w:val="00845485"/>
    <w:rsid w:val="008455D9"/>
    <w:rsid w:val="00850D51"/>
    <w:rsid w:val="00851903"/>
    <w:rsid w:val="00854B67"/>
    <w:rsid w:val="00863078"/>
    <w:rsid w:val="00863E4D"/>
    <w:rsid w:val="0087126C"/>
    <w:rsid w:val="008805E1"/>
    <w:rsid w:val="00884EBB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78FD"/>
    <w:rsid w:val="008E7A94"/>
    <w:rsid w:val="00902ADF"/>
    <w:rsid w:val="00917B7B"/>
    <w:rsid w:val="00921C09"/>
    <w:rsid w:val="009266A2"/>
    <w:rsid w:val="00931743"/>
    <w:rsid w:val="00935941"/>
    <w:rsid w:val="00936E55"/>
    <w:rsid w:val="009427CE"/>
    <w:rsid w:val="00944619"/>
    <w:rsid w:val="009460E0"/>
    <w:rsid w:val="00946166"/>
    <w:rsid w:val="00951F3C"/>
    <w:rsid w:val="00952651"/>
    <w:rsid w:val="009600A5"/>
    <w:rsid w:val="0097682D"/>
    <w:rsid w:val="00977D81"/>
    <w:rsid w:val="00987E85"/>
    <w:rsid w:val="00987F30"/>
    <w:rsid w:val="009A06E3"/>
    <w:rsid w:val="009A4316"/>
    <w:rsid w:val="009B1830"/>
    <w:rsid w:val="009B24CC"/>
    <w:rsid w:val="009B2B52"/>
    <w:rsid w:val="009B6C24"/>
    <w:rsid w:val="009C1A37"/>
    <w:rsid w:val="009C35D0"/>
    <w:rsid w:val="009C4BF9"/>
    <w:rsid w:val="009D29F6"/>
    <w:rsid w:val="009D2B47"/>
    <w:rsid w:val="009D3C73"/>
    <w:rsid w:val="009D484D"/>
    <w:rsid w:val="009E2CE5"/>
    <w:rsid w:val="009E61B8"/>
    <w:rsid w:val="009E7522"/>
    <w:rsid w:val="009F4784"/>
    <w:rsid w:val="009F6BD1"/>
    <w:rsid w:val="00A10D19"/>
    <w:rsid w:val="00A132A9"/>
    <w:rsid w:val="00A214D2"/>
    <w:rsid w:val="00A23002"/>
    <w:rsid w:val="00A264D1"/>
    <w:rsid w:val="00A27ED4"/>
    <w:rsid w:val="00A31AEF"/>
    <w:rsid w:val="00A33633"/>
    <w:rsid w:val="00A3458A"/>
    <w:rsid w:val="00A35BDC"/>
    <w:rsid w:val="00A3639F"/>
    <w:rsid w:val="00A41844"/>
    <w:rsid w:val="00A428B1"/>
    <w:rsid w:val="00A42D7C"/>
    <w:rsid w:val="00A44C38"/>
    <w:rsid w:val="00A47BAA"/>
    <w:rsid w:val="00A52B15"/>
    <w:rsid w:val="00A5678E"/>
    <w:rsid w:val="00A6107F"/>
    <w:rsid w:val="00A63DAF"/>
    <w:rsid w:val="00A65C80"/>
    <w:rsid w:val="00A71514"/>
    <w:rsid w:val="00A75717"/>
    <w:rsid w:val="00A82726"/>
    <w:rsid w:val="00A830FD"/>
    <w:rsid w:val="00A962F2"/>
    <w:rsid w:val="00AA16A7"/>
    <w:rsid w:val="00AA3EC4"/>
    <w:rsid w:val="00AA4529"/>
    <w:rsid w:val="00AA5775"/>
    <w:rsid w:val="00AB3C62"/>
    <w:rsid w:val="00AC28A8"/>
    <w:rsid w:val="00AC2B87"/>
    <w:rsid w:val="00AC532E"/>
    <w:rsid w:val="00AD05C9"/>
    <w:rsid w:val="00AD5010"/>
    <w:rsid w:val="00AD624E"/>
    <w:rsid w:val="00AE1AA8"/>
    <w:rsid w:val="00AE3224"/>
    <w:rsid w:val="00AE4047"/>
    <w:rsid w:val="00AE580C"/>
    <w:rsid w:val="00AF0D19"/>
    <w:rsid w:val="00AF2150"/>
    <w:rsid w:val="00AF502E"/>
    <w:rsid w:val="00B02CBF"/>
    <w:rsid w:val="00B11629"/>
    <w:rsid w:val="00B16593"/>
    <w:rsid w:val="00B16C2A"/>
    <w:rsid w:val="00B17E82"/>
    <w:rsid w:val="00B2082A"/>
    <w:rsid w:val="00B24682"/>
    <w:rsid w:val="00B34E95"/>
    <w:rsid w:val="00B57266"/>
    <w:rsid w:val="00B775D6"/>
    <w:rsid w:val="00B8007B"/>
    <w:rsid w:val="00B86630"/>
    <w:rsid w:val="00B87989"/>
    <w:rsid w:val="00B930B8"/>
    <w:rsid w:val="00B9331F"/>
    <w:rsid w:val="00B96DB6"/>
    <w:rsid w:val="00BA3583"/>
    <w:rsid w:val="00BB20A9"/>
    <w:rsid w:val="00BB574D"/>
    <w:rsid w:val="00BC2913"/>
    <w:rsid w:val="00BC4926"/>
    <w:rsid w:val="00BC76A8"/>
    <w:rsid w:val="00BC784E"/>
    <w:rsid w:val="00BD0209"/>
    <w:rsid w:val="00BD36C1"/>
    <w:rsid w:val="00BE0A43"/>
    <w:rsid w:val="00BE2750"/>
    <w:rsid w:val="00BF32BC"/>
    <w:rsid w:val="00C058FF"/>
    <w:rsid w:val="00C05E2A"/>
    <w:rsid w:val="00C1777F"/>
    <w:rsid w:val="00C26C4E"/>
    <w:rsid w:val="00C33415"/>
    <w:rsid w:val="00C338D3"/>
    <w:rsid w:val="00C352EA"/>
    <w:rsid w:val="00C5143A"/>
    <w:rsid w:val="00C540E5"/>
    <w:rsid w:val="00C56B77"/>
    <w:rsid w:val="00C612E7"/>
    <w:rsid w:val="00C61AB6"/>
    <w:rsid w:val="00C6758C"/>
    <w:rsid w:val="00C7049E"/>
    <w:rsid w:val="00C70B20"/>
    <w:rsid w:val="00C76ED3"/>
    <w:rsid w:val="00C7773C"/>
    <w:rsid w:val="00C826A4"/>
    <w:rsid w:val="00C85524"/>
    <w:rsid w:val="00C9186B"/>
    <w:rsid w:val="00C93D77"/>
    <w:rsid w:val="00CA202D"/>
    <w:rsid w:val="00CA56EF"/>
    <w:rsid w:val="00CB1910"/>
    <w:rsid w:val="00CB6162"/>
    <w:rsid w:val="00CC0514"/>
    <w:rsid w:val="00CC25E4"/>
    <w:rsid w:val="00CC2D5D"/>
    <w:rsid w:val="00CC30D6"/>
    <w:rsid w:val="00CC6B4A"/>
    <w:rsid w:val="00CD1E37"/>
    <w:rsid w:val="00CE5086"/>
    <w:rsid w:val="00CE5C0D"/>
    <w:rsid w:val="00CE6989"/>
    <w:rsid w:val="00CF4209"/>
    <w:rsid w:val="00D0113D"/>
    <w:rsid w:val="00D012AF"/>
    <w:rsid w:val="00D018B4"/>
    <w:rsid w:val="00D0203F"/>
    <w:rsid w:val="00D20803"/>
    <w:rsid w:val="00D23B81"/>
    <w:rsid w:val="00D23FBD"/>
    <w:rsid w:val="00D272F3"/>
    <w:rsid w:val="00D31095"/>
    <w:rsid w:val="00D37C71"/>
    <w:rsid w:val="00D42517"/>
    <w:rsid w:val="00D54097"/>
    <w:rsid w:val="00D65376"/>
    <w:rsid w:val="00D66FF6"/>
    <w:rsid w:val="00D729DD"/>
    <w:rsid w:val="00D775A2"/>
    <w:rsid w:val="00D80025"/>
    <w:rsid w:val="00D874C5"/>
    <w:rsid w:val="00D90948"/>
    <w:rsid w:val="00D90B2C"/>
    <w:rsid w:val="00D91F4B"/>
    <w:rsid w:val="00D94F4F"/>
    <w:rsid w:val="00DA0761"/>
    <w:rsid w:val="00DA58AA"/>
    <w:rsid w:val="00DD0F84"/>
    <w:rsid w:val="00DD18D9"/>
    <w:rsid w:val="00DD4DD3"/>
    <w:rsid w:val="00DD5900"/>
    <w:rsid w:val="00DE04D5"/>
    <w:rsid w:val="00DE7B2E"/>
    <w:rsid w:val="00E02FA3"/>
    <w:rsid w:val="00E10CAA"/>
    <w:rsid w:val="00E159F7"/>
    <w:rsid w:val="00E21313"/>
    <w:rsid w:val="00E27AB5"/>
    <w:rsid w:val="00E31C0F"/>
    <w:rsid w:val="00E32458"/>
    <w:rsid w:val="00E4277D"/>
    <w:rsid w:val="00E42F19"/>
    <w:rsid w:val="00E44622"/>
    <w:rsid w:val="00E47551"/>
    <w:rsid w:val="00E47F8D"/>
    <w:rsid w:val="00E56062"/>
    <w:rsid w:val="00E652F3"/>
    <w:rsid w:val="00E70269"/>
    <w:rsid w:val="00E73821"/>
    <w:rsid w:val="00E77B86"/>
    <w:rsid w:val="00E8093F"/>
    <w:rsid w:val="00E82793"/>
    <w:rsid w:val="00E97684"/>
    <w:rsid w:val="00EB47E5"/>
    <w:rsid w:val="00EC055A"/>
    <w:rsid w:val="00EC174C"/>
    <w:rsid w:val="00ED0367"/>
    <w:rsid w:val="00ED19A7"/>
    <w:rsid w:val="00ED47A3"/>
    <w:rsid w:val="00ED5B5A"/>
    <w:rsid w:val="00EE3BC2"/>
    <w:rsid w:val="00EE43FB"/>
    <w:rsid w:val="00EE64BF"/>
    <w:rsid w:val="00EF3330"/>
    <w:rsid w:val="00EF4515"/>
    <w:rsid w:val="00EF55DF"/>
    <w:rsid w:val="00F02D19"/>
    <w:rsid w:val="00F052AC"/>
    <w:rsid w:val="00F23C23"/>
    <w:rsid w:val="00F23CDF"/>
    <w:rsid w:val="00F30695"/>
    <w:rsid w:val="00F31156"/>
    <w:rsid w:val="00F31994"/>
    <w:rsid w:val="00F36006"/>
    <w:rsid w:val="00F43118"/>
    <w:rsid w:val="00F43E83"/>
    <w:rsid w:val="00F4406F"/>
    <w:rsid w:val="00F506BA"/>
    <w:rsid w:val="00F52181"/>
    <w:rsid w:val="00F55FA8"/>
    <w:rsid w:val="00F56217"/>
    <w:rsid w:val="00F65568"/>
    <w:rsid w:val="00F72670"/>
    <w:rsid w:val="00F81C0F"/>
    <w:rsid w:val="00F83AEB"/>
    <w:rsid w:val="00F900DB"/>
    <w:rsid w:val="00F93DF0"/>
    <w:rsid w:val="00F95BFF"/>
    <w:rsid w:val="00FB41F6"/>
    <w:rsid w:val="00FB4D41"/>
    <w:rsid w:val="00FB70A5"/>
    <w:rsid w:val="00FB7F7E"/>
    <w:rsid w:val="00FD5AAA"/>
    <w:rsid w:val="00FD5C21"/>
    <w:rsid w:val="00FE33EC"/>
    <w:rsid w:val="00FF3C8A"/>
    <w:rsid w:val="00FF4ED8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Heading1Char">
    <w:name w:val="Heading 1 Char"/>
    <w:basedOn w:val="DefaultParagraphFont"/>
    <w:link w:val="Heading1"/>
    <w:uiPriority w:val="9"/>
    <w:rsid w:val="006C1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Heading1Char">
    <w:name w:val="Heading 1 Char"/>
    <w:basedOn w:val="DefaultParagraphFont"/>
    <w:link w:val="Heading1"/>
    <w:uiPriority w:val="9"/>
    <w:rsid w:val="006C1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9A68-91A0-4ADB-99BE-80C7F2BA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EXOS Design and Functional Specification</dc:title>
  <dc:subject>Moosehead</dc:subject>
  <dc:creator>Codescape Consultants PL</dc:creator>
  <cp:lastModifiedBy>praj</cp:lastModifiedBy>
  <cp:revision>33</cp:revision>
  <cp:lastPrinted>2011-04-27T10:48:00Z</cp:lastPrinted>
  <dcterms:created xsi:type="dcterms:W3CDTF">2011-05-03T11:36:00Z</dcterms:created>
  <dcterms:modified xsi:type="dcterms:W3CDTF">2011-05-13T13:00:00Z</dcterms:modified>
</cp:coreProperties>
</file>