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406"/>
      </w:tblGrid>
      <w:tr w:rsidR="00AE580C" w:rsidRPr="000B14FD" w:rsidTr="00AE580C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0B14FD" w:rsidRDefault="00AE580C" w:rsidP="002213DC">
            <w:pPr>
              <w:pStyle w:val="NoSpacing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bookmarkStart w:id="0" w:name="OLE_LINK4"/>
            <w:bookmarkStart w:id="1" w:name="OLE_LINK5"/>
          </w:p>
        </w:tc>
      </w:tr>
      <w:tr w:rsidR="00AE580C" w:rsidRPr="000B14FD" w:rsidTr="00AE580C">
        <w:tc>
          <w:tcPr>
            <w:tcW w:w="7672" w:type="dxa"/>
          </w:tcPr>
          <w:p w:rsidR="00AE580C" w:rsidRPr="0076079C" w:rsidRDefault="00994658" w:rsidP="002213DC">
            <w:pPr>
              <w:pStyle w:val="NoSpacing"/>
              <w:jc w:val="both"/>
              <w:rPr>
                <w:rFonts w:ascii="Segoe UI" w:eastAsia="Times New Roman" w:hAnsi="Segoe UI" w:cs="Segoe UI"/>
                <w:color w:val="95B3D7" w:themeColor="accent1" w:themeTint="99"/>
                <w:sz w:val="96"/>
                <w:szCs w:val="20"/>
              </w:rPr>
            </w:pPr>
            <w:r>
              <w:rPr>
                <w:rFonts w:ascii="Segoe UI" w:eastAsia="Times New Roman" w:hAnsi="Segoe UI" w:cs="Segoe UI"/>
                <w:color w:val="95B3D7" w:themeColor="accent1" w:themeTint="99"/>
                <w:sz w:val="96"/>
                <w:szCs w:val="20"/>
              </w:rPr>
              <w:t>NMS</w:t>
            </w:r>
          </w:p>
        </w:tc>
      </w:tr>
      <w:tr w:rsidR="00AE580C" w:rsidRPr="000B14FD" w:rsidTr="00AE580C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0B14FD" w:rsidRDefault="00994658" w:rsidP="002213DC">
            <w:pPr>
              <w:pStyle w:val="NoSpacing"/>
              <w:jc w:val="both"/>
              <w:rPr>
                <w:rFonts w:ascii="Segoe UI" w:eastAsia="Times New Roman" w:hAnsi="Segoe UI" w:cs="Segoe UI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sz w:val="20"/>
                <w:szCs w:val="20"/>
              </w:rPr>
              <w:t>CCPL</w:t>
            </w:r>
          </w:p>
        </w:tc>
      </w:tr>
    </w:tbl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06"/>
      </w:tblGrid>
      <w:tr w:rsidR="00AE580C" w:rsidRPr="000B14F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AE580C" w:rsidRPr="000B14FD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Codescape Consultants PL</w:t>
            </w:r>
          </w:p>
          <w:p w:rsidR="00AE580C" w:rsidRPr="000B14FD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color w:val="4F81BD"/>
                <w:sz w:val="20"/>
                <w:szCs w:val="20"/>
              </w:rPr>
              <w:t>[</w:t>
            </w:r>
            <w:r w:rsidR="00AB3C62" w:rsidRPr="000B14FD">
              <w:rPr>
                <w:rFonts w:ascii="Segoe UI" w:hAnsi="Segoe UI" w:cs="Segoe UI"/>
                <w:color w:val="4F81BD"/>
                <w:sz w:val="20"/>
                <w:szCs w:val="20"/>
              </w:rPr>
              <w:t>5/3/2011</w:t>
            </w:r>
            <w:r w:rsidRPr="000B14FD">
              <w:rPr>
                <w:rFonts w:ascii="Segoe UI" w:hAnsi="Segoe UI" w:cs="Segoe UI"/>
                <w:color w:val="4F81BD"/>
                <w:sz w:val="20"/>
                <w:szCs w:val="20"/>
              </w:rPr>
              <w:t>]</w:t>
            </w:r>
          </w:p>
          <w:p w:rsidR="00AE580C" w:rsidRPr="000B14FD" w:rsidRDefault="00AE580C" w:rsidP="002213DC">
            <w:pPr>
              <w:pStyle w:val="NoSpacing"/>
              <w:jc w:val="both"/>
              <w:rPr>
                <w:rFonts w:ascii="Segoe UI" w:hAnsi="Segoe UI" w:cs="Segoe UI"/>
                <w:color w:val="4F81BD"/>
                <w:sz w:val="20"/>
                <w:szCs w:val="20"/>
              </w:rPr>
            </w:pPr>
          </w:p>
        </w:tc>
      </w:tr>
    </w:tbl>
    <w:p w:rsidR="00AE580C" w:rsidRPr="000B14FD" w:rsidRDefault="00AE580C" w:rsidP="002213DC">
      <w:pPr>
        <w:spacing w:line="240" w:lineRule="auto"/>
        <w:jc w:val="both"/>
        <w:rPr>
          <w:rFonts w:ascii="Segoe UI" w:hAnsi="Segoe UI" w:cs="Segoe UI"/>
          <w:sz w:val="20"/>
          <w:szCs w:val="20"/>
        </w:rPr>
      </w:pPr>
    </w:p>
    <w:p w:rsidR="0053338E" w:rsidRPr="000B14FD" w:rsidRDefault="00AE580C" w:rsidP="000803FF">
      <w:pPr>
        <w:pStyle w:val="Heading1"/>
      </w:pPr>
      <w:r w:rsidRPr="000B14FD">
        <w:br w:type="page"/>
      </w:r>
      <w:r w:rsidR="00F56217" w:rsidRPr="000B14FD">
        <w:lastRenderedPageBreak/>
        <w:t>Product</w:t>
      </w:r>
      <w:r w:rsidR="0053338E" w:rsidRPr="000B14FD">
        <w:t xml:space="preserve"> Name: </w:t>
      </w:r>
      <w:r w:rsidR="00F04483">
        <w:t>N</w:t>
      </w:r>
      <w:r w:rsidR="00BE2750" w:rsidRPr="000B14FD">
        <w:t>MS</w:t>
      </w:r>
      <w:r w:rsidR="00D91F4B" w:rsidRPr="000B14FD">
        <w:t xml:space="preserve"> </w:t>
      </w:r>
    </w:p>
    <w:p w:rsidR="0053338E" w:rsidRPr="00391368" w:rsidRDefault="00386DDE" w:rsidP="002213DC">
      <w:pPr>
        <w:spacing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02841B" wp14:editId="5592BDEC">
                <wp:simplePos x="0" y="0"/>
                <wp:positionH relativeFrom="column">
                  <wp:posOffset>-120650</wp:posOffset>
                </wp:positionH>
                <wp:positionV relativeFrom="paragraph">
                  <wp:posOffset>38735</wp:posOffset>
                </wp:positionV>
                <wp:extent cx="6694170" cy="0"/>
                <wp:effectExtent l="0" t="0" r="0" b="0"/>
                <wp:wrapNone/>
                <wp:docPr id="9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4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-9.5pt;margin-top:3.05pt;width:527.1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EAZHw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"/>
            </w:pict>
          </mc:Fallback>
        </mc:AlternateContent>
      </w:r>
    </w:p>
    <w:p w:rsidR="0034684F" w:rsidRPr="000B14FD" w:rsidRDefault="0034684F" w:rsidP="00DD0F84">
      <w:pPr>
        <w:pStyle w:val="Subtitle"/>
        <w:spacing w:after="0"/>
      </w:pPr>
      <w:r w:rsidRPr="000B14FD">
        <w:t>Feature:</w:t>
      </w:r>
      <w:r w:rsidR="008B5987" w:rsidRPr="000B14FD">
        <w:t xml:space="preserve"> </w:t>
      </w:r>
      <w:r w:rsidR="00D56FEE">
        <w:t>N</w:t>
      </w:r>
      <w:r w:rsidR="00FF4ED8" w:rsidRPr="000B14FD">
        <w:t xml:space="preserve">MS </w:t>
      </w:r>
      <w:proofErr w:type="spellStart"/>
      <w:r w:rsidR="00944BB8">
        <w:t>Configuratio</w:t>
      </w:r>
      <w:proofErr w:type="spellEnd"/>
      <w:r w:rsidR="00944BB8">
        <w:t>-</w:t>
      </w:r>
      <w:r w:rsidR="00944BB8" w:rsidRPr="00944BB8">
        <w:t>Device Level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Request</w:t>
      </w:r>
      <w:r w:rsidR="005D631B" w:rsidRPr="000B14FD">
        <w:rPr>
          <w:rFonts w:ascii="Segoe UI" w:hAnsi="Segoe UI" w:cs="Segoe UI"/>
          <w:sz w:val="20"/>
          <w:szCs w:val="20"/>
        </w:rPr>
        <w:t>ed</w:t>
      </w:r>
      <w:r w:rsidRPr="000B14FD">
        <w:rPr>
          <w:rFonts w:ascii="Segoe UI" w:hAnsi="Segoe UI" w:cs="Segoe UI"/>
          <w:sz w:val="20"/>
          <w:szCs w:val="20"/>
        </w:rPr>
        <w:t xml:space="preserve"> By:</w:t>
      </w:r>
      <w:r w:rsidR="00106B17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106B17">
        <w:rPr>
          <w:rFonts w:ascii="Segoe UI" w:hAnsi="Segoe UI" w:cs="Segoe UI"/>
          <w:sz w:val="20"/>
          <w:szCs w:val="20"/>
        </w:rPr>
        <w:t>Vivek</w:t>
      </w:r>
      <w:proofErr w:type="spellEnd"/>
      <w:r w:rsidR="00106B17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106B17">
        <w:rPr>
          <w:rFonts w:ascii="Segoe UI" w:hAnsi="Segoe UI" w:cs="Segoe UI"/>
          <w:sz w:val="20"/>
          <w:szCs w:val="20"/>
        </w:rPr>
        <w:t>Bansal</w:t>
      </w:r>
      <w:proofErr w:type="spellEnd"/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Reviewed By:</w:t>
      </w:r>
      <w:r w:rsidR="00106B17">
        <w:rPr>
          <w:rFonts w:ascii="Segoe UI" w:hAnsi="Segoe UI" w:cs="Segoe UI"/>
          <w:sz w:val="20"/>
          <w:szCs w:val="20"/>
        </w:rPr>
        <w:t xml:space="preserve"> Prateek Goel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Implemented By:</w:t>
      </w:r>
      <w:r w:rsidR="008B5987" w:rsidRPr="000B14FD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="000068FA">
        <w:rPr>
          <w:rFonts w:ascii="Segoe UI" w:hAnsi="Segoe UI" w:cs="Segoe UI"/>
          <w:sz w:val="20"/>
          <w:szCs w:val="20"/>
        </w:rPr>
        <w:t>Peeyush</w:t>
      </w:r>
      <w:proofErr w:type="spellEnd"/>
      <w:r w:rsidR="000068FA">
        <w:rPr>
          <w:rFonts w:ascii="Segoe UI" w:hAnsi="Segoe UI" w:cs="Segoe UI"/>
          <w:sz w:val="20"/>
          <w:szCs w:val="20"/>
        </w:rPr>
        <w:t xml:space="preserve"> Raj</w:t>
      </w:r>
    </w:p>
    <w:p w:rsidR="005D631B" w:rsidRPr="000B14FD" w:rsidRDefault="005D631B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0B14FD" w:rsidRDefault="003813E6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  <w:r w:rsidRPr="000B14FD">
        <w:rPr>
          <w:rFonts w:ascii="Segoe UI" w:hAnsi="Segoe UI" w:cs="Segoe UI"/>
          <w:sz w:val="20"/>
          <w:szCs w:val="20"/>
        </w:rPr>
        <w:t>Verified B</w:t>
      </w:r>
      <w:r w:rsidR="0034684F" w:rsidRPr="000B14FD">
        <w:rPr>
          <w:rFonts w:ascii="Segoe UI" w:hAnsi="Segoe UI" w:cs="Segoe UI"/>
          <w:sz w:val="20"/>
          <w:szCs w:val="20"/>
        </w:rPr>
        <w:t>y:</w:t>
      </w:r>
      <w:r w:rsidR="00106B17">
        <w:rPr>
          <w:rFonts w:ascii="Segoe UI" w:hAnsi="Segoe UI" w:cs="Segoe UI"/>
          <w:sz w:val="20"/>
          <w:szCs w:val="20"/>
        </w:rPr>
        <w:t xml:space="preserve"> Utkarsh Jain</w:t>
      </w:r>
    </w:p>
    <w:p w:rsidR="0034684F" w:rsidRPr="000B14FD" w:rsidRDefault="0034684F" w:rsidP="00DD0F84">
      <w:pPr>
        <w:pStyle w:val="Subtitle"/>
        <w:spacing w:after="0"/>
        <w:rPr>
          <w:rFonts w:ascii="Segoe UI" w:hAnsi="Segoe UI" w:cs="Segoe UI"/>
          <w:sz w:val="20"/>
          <w:szCs w:val="20"/>
        </w:rPr>
      </w:pPr>
    </w:p>
    <w:p w:rsidR="0034684F" w:rsidRPr="002074C5" w:rsidRDefault="0034684F" w:rsidP="00DD0F84">
      <w:pPr>
        <w:pStyle w:val="Subtitle"/>
        <w:spacing w:after="0"/>
        <w:rPr>
          <w:rFonts w:ascii="Segoe UI" w:hAnsi="Segoe UI" w:cs="Segoe UI"/>
          <w:i w:val="0"/>
          <w:sz w:val="20"/>
          <w:szCs w:val="20"/>
        </w:rPr>
      </w:pPr>
      <w:r w:rsidRPr="002074C5">
        <w:rPr>
          <w:rFonts w:ascii="Segoe UI" w:hAnsi="Segoe UI" w:cs="Segoe UI"/>
          <w:i w:val="0"/>
          <w:sz w:val="20"/>
          <w:szCs w:val="20"/>
        </w:rPr>
        <w:t xml:space="preserve">SW release version in which Feature included:  </w:t>
      </w:r>
    </w:p>
    <w:p w:rsidR="0034684F" w:rsidRPr="000B14FD" w:rsidRDefault="0034684F" w:rsidP="00DD0F84">
      <w:pPr>
        <w:pStyle w:val="Heading2"/>
        <w:numPr>
          <w:ilvl w:val="0"/>
          <w:numId w:val="0"/>
        </w:numPr>
        <w:spacing w:before="0"/>
        <w:rPr>
          <w:rFonts w:ascii="Segoe UI" w:hAnsi="Segoe UI" w:cs="Segoe UI"/>
          <w:sz w:val="20"/>
          <w:szCs w:val="20"/>
        </w:rPr>
      </w:pPr>
    </w:p>
    <w:p w:rsidR="000A5043" w:rsidRPr="004212D4" w:rsidRDefault="000A5043" w:rsidP="00DD0F84">
      <w:pPr>
        <w:pStyle w:val="Heading2"/>
        <w:numPr>
          <w:ilvl w:val="0"/>
          <w:numId w:val="0"/>
        </w:numPr>
        <w:spacing w:before="0"/>
        <w:ind w:left="576" w:hanging="576"/>
        <w:rPr>
          <w:rFonts w:ascii="Segoe UI" w:hAnsi="Segoe UI" w:cs="Segoe UI"/>
          <w:color w:val="auto"/>
          <w:sz w:val="20"/>
          <w:szCs w:val="20"/>
        </w:rPr>
      </w:pPr>
      <w:r w:rsidRPr="004212D4">
        <w:rPr>
          <w:rFonts w:ascii="Segoe UI" w:hAnsi="Segoe UI" w:cs="Segoe UI"/>
          <w:color w:val="auto"/>
          <w:sz w:val="20"/>
          <w:szCs w:val="20"/>
        </w:rPr>
        <w:t>Revision history</w:t>
      </w:r>
      <w:r w:rsidR="00393212" w:rsidRPr="004212D4">
        <w:rPr>
          <w:rFonts w:ascii="Segoe UI" w:hAnsi="Segoe UI" w:cs="Segoe UI"/>
          <w:color w:val="auto"/>
          <w:sz w:val="20"/>
          <w:szCs w:val="20"/>
        </w:rPr>
        <w:t xml:space="preserve"> (in case multiple revisions)</w:t>
      </w:r>
    </w:p>
    <w:tbl>
      <w:tblPr>
        <w:tblW w:w="9720" w:type="dxa"/>
        <w:jc w:val="center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0"/>
        <w:gridCol w:w="1440"/>
        <w:gridCol w:w="1440"/>
        <w:gridCol w:w="5580"/>
      </w:tblGrid>
      <w:tr w:rsidR="000A5043" w:rsidRPr="000B14FD" w:rsidTr="007D689B">
        <w:trPr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Revision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By</w:t>
            </w: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nil"/>
              <w:right w:val="single" w:sz="8" w:space="0" w:color="808080"/>
            </w:tcBorders>
            <w:shd w:val="clear" w:color="FFFFFF" w:fill="FFFFFF"/>
          </w:tcPr>
          <w:p w:rsidR="000A5043" w:rsidRPr="000B14FD" w:rsidRDefault="000A5043" w:rsidP="002213DC">
            <w:pPr>
              <w:pStyle w:val="zTableCellTitle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Description</w:t>
            </w: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F36006" w:rsidP="002213DC">
            <w:pPr>
              <w:pStyle w:val="SmallTableTxt"/>
              <w:tabs>
                <w:tab w:val="left" w:pos="900"/>
              </w:tabs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0.01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12214E" w:rsidRPr="000B14FD" w:rsidRDefault="0012214E" w:rsidP="002213DC">
            <w:pPr>
              <w:pStyle w:val="SmallTableTxt"/>
              <w:tabs>
                <w:tab w:val="left" w:pos="900"/>
              </w:tabs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0B14FD">
              <w:rPr>
                <w:rFonts w:ascii="Segoe UI" w:hAnsi="Segoe UI" w:cs="Segoe UI"/>
                <w:sz w:val="20"/>
                <w:szCs w:val="20"/>
              </w:rPr>
              <w:t>5/3/2011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12571C" w:rsidP="002213DC">
            <w:pPr>
              <w:pStyle w:val="SmallTableTxt"/>
              <w:tabs>
                <w:tab w:val="left" w:pos="900"/>
              </w:tabs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Peeyush Raj</w:t>
            </w: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994658" w:rsidP="002213DC">
            <w:pPr>
              <w:pStyle w:val="SmallTableTxt"/>
              <w:tabs>
                <w:tab w:val="left" w:pos="900"/>
              </w:tabs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N</w:t>
            </w:r>
            <w:r w:rsidR="0012214E" w:rsidRPr="000B14FD">
              <w:rPr>
                <w:rFonts w:ascii="Segoe UI" w:hAnsi="Segoe UI" w:cs="Segoe UI"/>
                <w:sz w:val="20"/>
                <w:szCs w:val="20"/>
              </w:rPr>
              <w:t xml:space="preserve">MS </w:t>
            </w:r>
            <w:r w:rsidR="004D4384">
              <w:rPr>
                <w:rStyle w:val="apple-style-span"/>
                <w:sz w:val="20"/>
                <w:szCs w:val="20"/>
              </w:rPr>
              <w:t xml:space="preserve">Configuration </w:t>
            </w:r>
            <w:r w:rsidR="00B04244" w:rsidRPr="00B04244">
              <w:rPr>
                <w:rStyle w:val="apple-style-span"/>
                <w:sz w:val="20"/>
                <w:szCs w:val="20"/>
              </w:rPr>
              <w:t>Device Level</w:t>
            </w: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E94929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0.02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E94929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6/3/2011</w:t>
            </w: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E94929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Amit K. Sharma</w:t>
            </w: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E94929" w:rsidP="00E94929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6B112E">
              <w:rPr>
                <w:rFonts w:ascii="Segoe UI" w:hAnsi="Segoe UI" w:cs="Segoe UI"/>
                <w:sz w:val="20"/>
                <w:szCs w:val="20"/>
              </w:rPr>
              <w:t>Added: Profile templates and Auto Provisioning</w:t>
            </w: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B23D7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ins w:id="2" w:author="praj" w:date="2011-05-13T19:02:00Z">
              <w:r>
                <w:rPr>
                  <w:rFonts w:ascii="Segoe UI" w:hAnsi="Segoe UI" w:cs="Segoe UI"/>
                  <w:sz w:val="20"/>
                  <w:szCs w:val="20"/>
                </w:rPr>
                <w:t>0.03</w:t>
              </w:r>
            </w:ins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B23D7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  <w:ins w:id="3" w:author="praj" w:date="2011-05-13T19:02:00Z">
              <w:r>
                <w:rPr>
                  <w:rFonts w:ascii="Segoe UI" w:hAnsi="Segoe UI" w:cs="Segoe UI"/>
                  <w:sz w:val="20"/>
                  <w:szCs w:val="20"/>
                </w:rPr>
                <w:t>13/5/2011</w:t>
              </w:r>
            </w:ins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B23D7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ins w:id="4" w:author="praj" w:date="2011-05-13T19:02:00Z">
              <w:r>
                <w:rPr>
                  <w:rFonts w:ascii="Segoe UI" w:hAnsi="Segoe UI" w:cs="Segoe UI"/>
                  <w:sz w:val="20"/>
                  <w:szCs w:val="20"/>
                </w:rPr>
                <w:t>Peeyush Raj</w:t>
              </w:r>
            </w:ins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B23D7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ins w:id="5" w:author="praj" w:date="2011-05-13T19:02:00Z">
              <w:r>
                <w:rPr>
                  <w:rFonts w:ascii="Segoe UI" w:hAnsi="Segoe UI" w:cs="Segoe UI"/>
                  <w:sz w:val="20"/>
                  <w:szCs w:val="20"/>
                </w:rPr>
                <w:t>Improved feature description and Use Cases</w:t>
              </w:r>
            </w:ins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A5043" w:rsidRPr="000B14FD" w:rsidTr="007D689B">
        <w:trPr>
          <w:trHeight w:val="322"/>
          <w:jc w:val="center"/>
        </w:trPr>
        <w:tc>
          <w:tcPr>
            <w:tcW w:w="12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  <w:bookmarkStart w:id="6" w:name="_GoBack"/>
            <w:bookmarkEnd w:id="6"/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58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FFFFFF" w:fill="FFFFFF"/>
            <w:vAlign w:val="center"/>
          </w:tcPr>
          <w:p w:rsidR="000A5043" w:rsidRPr="000B14FD" w:rsidRDefault="000A5043" w:rsidP="002213DC">
            <w:pPr>
              <w:pStyle w:val="SmallTableTxt"/>
              <w:spacing w:line="240" w:lineRule="auto"/>
              <w:ind w:left="180"/>
              <w:jc w:val="both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0E3387" w:rsidRDefault="000E3387" w:rsidP="0052521A">
      <w:pPr>
        <w:pStyle w:val="Heading1"/>
        <w:numPr>
          <w:ilvl w:val="0"/>
          <w:numId w:val="0"/>
        </w:numPr>
        <w:tabs>
          <w:tab w:val="left" w:pos="7470"/>
        </w:tabs>
        <w:ind w:left="432"/>
        <w:jc w:val="both"/>
        <w:rPr>
          <w:rFonts w:ascii="Segoe UI" w:eastAsiaTheme="minorHAnsi" w:hAnsi="Segoe UI" w:cs="Segoe UI"/>
          <w:b w:val="0"/>
          <w:bCs w:val="0"/>
          <w:color w:val="auto"/>
          <w:sz w:val="20"/>
          <w:szCs w:val="20"/>
        </w:rPr>
      </w:pPr>
      <w:bookmarkStart w:id="7" w:name="_Toc291684247"/>
      <w:bookmarkStart w:id="8" w:name="_Toc237149029"/>
    </w:p>
    <w:p w:rsidR="00FD5AAA" w:rsidRPr="000B14FD" w:rsidRDefault="0036746A" w:rsidP="002B6B28">
      <w:pPr>
        <w:pStyle w:val="Heading1"/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br w:type="page"/>
      </w:r>
      <w:r w:rsidR="0034684F" w:rsidRPr="000B14FD">
        <w:lastRenderedPageBreak/>
        <w:t>Feature</w:t>
      </w:r>
      <w:r w:rsidR="0016113F" w:rsidRPr="000B14FD">
        <w:t xml:space="preserve"> Description: </w:t>
      </w:r>
      <w:bookmarkEnd w:id="7"/>
      <w:r w:rsidR="00994658">
        <w:t>N</w:t>
      </w:r>
      <w:r w:rsidR="00E47F8D">
        <w:t xml:space="preserve">MS </w:t>
      </w:r>
      <w:bookmarkEnd w:id="8"/>
      <w:r w:rsidR="002B6B28" w:rsidRPr="002B6B28">
        <w:t>Configuration Device Level</w:t>
      </w:r>
    </w:p>
    <w:p w:rsidR="0033425A" w:rsidRPr="000B41FF" w:rsidRDefault="00EF2950" w:rsidP="002213DC">
      <w:pPr>
        <w:spacing w:line="240" w:lineRule="auto"/>
        <w:jc w:val="both"/>
        <w:rPr>
          <w:rFonts w:ascii="Segoe UI" w:hAnsi="Segoe UI" w:cs="Segoe UI"/>
          <w:i/>
          <w:color w:val="948A54"/>
          <w:sz w:val="20"/>
          <w:szCs w:val="20"/>
        </w:rPr>
      </w:pPr>
      <w:r>
        <w:rPr>
          <w:rFonts w:ascii="Segoe UI" w:hAnsi="Segoe UI" w:cs="Segoe UI"/>
          <w:i/>
          <w:color w:val="948A54"/>
          <w:sz w:val="20"/>
          <w:szCs w:val="20"/>
        </w:rPr>
        <w:t xml:space="preserve">NMS must provide a direct interface to set the device configuration; interface must be able to set the configurations of multiple devices at the same time. This would allow network admin to setup an optimized network in a </w:t>
      </w:r>
      <w:r w:rsidRPr="00EF2950">
        <w:rPr>
          <w:rFonts w:ascii="Segoe UI" w:hAnsi="Segoe UI" w:cs="Segoe UI"/>
          <w:i/>
          <w:color w:val="948A54"/>
          <w:sz w:val="20"/>
          <w:szCs w:val="20"/>
        </w:rPr>
        <w:t>favorable</w:t>
      </w:r>
      <w:r>
        <w:rPr>
          <w:rFonts w:ascii="Segoe UI" w:hAnsi="Segoe UI" w:cs="Segoe UI"/>
          <w:i/>
          <w:color w:val="948A54"/>
          <w:sz w:val="20"/>
          <w:szCs w:val="20"/>
        </w:rPr>
        <w:t xml:space="preserve"> way.</w:t>
      </w:r>
    </w:p>
    <w:p w:rsidR="00324F3D" w:rsidRDefault="00407629" w:rsidP="00407629">
      <w:pPr>
        <w:pStyle w:val="Heading2"/>
      </w:pPr>
      <w:r>
        <w:t>Supported</w:t>
      </w:r>
      <w:r w:rsidR="00A44C38">
        <w:t xml:space="preserve"> System </w:t>
      </w:r>
      <w:r w:rsidR="00324F3D">
        <w:t>Requirements</w:t>
      </w:r>
    </w:p>
    <w:p w:rsidR="001D5B6F" w:rsidRDefault="00324F3D" w:rsidP="0012016D">
      <w:pPr>
        <w:numPr>
          <w:ilvl w:val="0"/>
          <w:numId w:val="2"/>
        </w:numPr>
      </w:pPr>
      <w:r>
        <w:t xml:space="preserve">Linux System, </w:t>
      </w:r>
      <w:r w:rsidR="00077CFA">
        <w:t>preferably Ubuntu/</w:t>
      </w:r>
      <w:proofErr w:type="spellStart"/>
      <w:r w:rsidR="00077CFA">
        <w:t>Debian</w:t>
      </w:r>
      <w:proofErr w:type="spellEnd"/>
    </w:p>
    <w:p w:rsidR="001D5B6F" w:rsidRPr="000B14FD" w:rsidRDefault="00077CFA" w:rsidP="00077CFA">
      <w:pPr>
        <w:pStyle w:val="Heading2"/>
      </w:pPr>
      <w:r>
        <w:t>System Use Cases</w:t>
      </w:r>
    </w:p>
    <w:p w:rsidR="000F62C3" w:rsidRDefault="00512356" w:rsidP="00C25AB4">
      <w:pPr>
        <w:pStyle w:val="Heading2"/>
        <w:numPr>
          <w:ilvl w:val="0"/>
          <w:numId w:val="2"/>
        </w:numPr>
        <w:spacing w:before="0" w:line="240" w:lineRule="auto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bookmarkStart w:id="9" w:name="_Toc291684248"/>
      <w:r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Auto</w:t>
      </w:r>
      <w:r w:rsidR="000F62C3"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-Discovery</w:t>
      </w:r>
    </w:p>
    <w:p w:rsidR="000F62C3" w:rsidRDefault="000F62C3" w:rsidP="00C25AB4">
      <w:pPr>
        <w:pStyle w:val="Heading2"/>
        <w:numPr>
          <w:ilvl w:val="0"/>
          <w:numId w:val="2"/>
        </w:numPr>
        <w:spacing w:before="0" w:line="240" w:lineRule="auto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Factory Reset</w:t>
      </w:r>
    </w:p>
    <w:p w:rsidR="000F62C3" w:rsidRDefault="000F62C3" w:rsidP="00C25AB4">
      <w:pPr>
        <w:pStyle w:val="Heading2"/>
        <w:numPr>
          <w:ilvl w:val="0"/>
          <w:numId w:val="2"/>
        </w:numPr>
        <w:spacing w:before="0" w:line="240" w:lineRule="auto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Firmware Management</w:t>
      </w:r>
    </w:p>
    <w:p w:rsidR="000F62C3" w:rsidRDefault="000F62C3" w:rsidP="00C25AB4">
      <w:pPr>
        <w:pStyle w:val="Heading2"/>
        <w:numPr>
          <w:ilvl w:val="0"/>
          <w:numId w:val="2"/>
        </w:numPr>
        <w:spacing w:before="0" w:line="240" w:lineRule="auto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Route Management</w:t>
      </w:r>
    </w:p>
    <w:p w:rsidR="000F62C3" w:rsidRDefault="000F62C3" w:rsidP="00C25AB4">
      <w:pPr>
        <w:pStyle w:val="Heading2"/>
        <w:numPr>
          <w:ilvl w:val="0"/>
          <w:numId w:val="2"/>
        </w:numPr>
        <w:spacing w:before="0" w:line="240" w:lineRule="auto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Individual Device Management</w:t>
      </w:r>
    </w:p>
    <w:p w:rsidR="000F62C3" w:rsidRDefault="006D569C" w:rsidP="00C25AB4">
      <w:pPr>
        <w:pStyle w:val="Heading2"/>
        <w:numPr>
          <w:ilvl w:val="0"/>
          <w:numId w:val="2"/>
        </w:numPr>
        <w:spacing w:before="0" w:line="240" w:lineRule="auto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Scheduling</w:t>
      </w:r>
    </w:p>
    <w:p w:rsidR="005802E3" w:rsidRDefault="005802E3" w:rsidP="00C25AB4">
      <w:pPr>
        <w:pStyle w:val="Heading2"/>
        <w:numPr>
          <w:ilvl w:val="0"/>
          <w:numId w:val="2"/>
        </w:numPr>
        <w:spacing w:before="0" w:line="240" w:lineRule="auto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Profile Templates</w:t>
      </w:r>
    </w:p>
    <w:p w:rsidR="004E2FE2" w:rsidRPr="004E2FE2" w:rsidRDefault="007E5960" w:rsidP="004E2FE2">
      <w:pPr>
        <w:pStyle w:val="Heading2"/>
        <w:numPr>
          <w:ilvl w:val="0"/>
          <w:numId w:val="2"/>
        </w:numPr>
        <w:spacing w:before="0" w:line="240" w:lineRule="auto"/>
        <w:jc w:val="both"/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</w:pPr>
      <w:r>
        <w:rPr>
          <w:rFonts w:ascii="Segoe UI" w:eastAsia="Calibri" w:hAnsi="Segoe UI" w:cs="Segoe UI"/>
          <w:b w:val="0"/>
          <w:bCs w:val="0"/>
          <w:color w:val="000000"/>
          <w:sz w:val="20"/>
          <w:szCs w:val="20"/>
        </w:rPr>
        <w:t>Auto-Provisioning</w:t>
      </w:r>
    </w:p>
    <w:p w:rsidR="00994658" w:rsidRPr="00994658" w:rsidRDefault="00994658" w:rsidP="00994658"/>
    <w:p w:rsidR="00F506BA" w:rsidRPr="0081186F" w:rsidRDefault="00C25AB4" w:rsidP="00A5099D">
      <w:pPr>
        <w:pStyle w:val="Heading3"/>
        <w:spacing w:before="0"/>
      </w:pPr>
      <w:bookmarkStart w:id="10" w:name="_Toc237149030"/>
      <w:bookmarkEnd w:id="9"/>
      <w:r>
        <w:t>Auto Discovery</w:t>
      </w:r>
    </w:p>
    <w:p w:rsidR="00261D91" w:rsidRDefault="00DD048B" w:rsidP="00C25AB4">
      <w:pPr>
        <w:spacing w:after="0" w:line="240" w:lineRule="auto"/>
        <w:rPr>
          <w:ins w:id="11" w:author="praj" w:date="2011-05-13T14:36:00Z"/>
          <w:rFonts w:ascii="Segoe UI" w:eastAsia="Times New Roman" w:hAnsi="Segoe UI" w:cs="Segoe UI"/>
          <w:color w:val="000000"/>
          <w:sz w:val="20"/>
          <w:szCs w:val="20"/>
        </w:rPr>
      </w:pPr>
      <w:r w:rsidRPr="00DD048B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C25AB4">
        <w:rPr>
          <w:rFonts w:ascii="Segoe UI" w:eastAsia="Times New Roman" w:hAnsi="Segoe UI" w:cs="Segoe UI"/>
          <w:color w:val="000000"/>
          <w:sz w:val="20"/>
          <w:szCs w:val="20"/>
        </w:rPr>
        <w:t>Auto Discovery</w:t>
      </w:r>
      <w:r w:rsidRPr="00DD048B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bookmarkEnd w:id="10"/>
      <w:r w:rsidR="00C25AB4">
        <w:rPr>
          <w:rFonts w:ascii="Segoe UI" w:eastAsia="Times New Roman" w:hAnsi="Segoe UI" w:cs="Segoe UI"/>
          <w:color w:val="000000"/>
          <w:sz w:val="20"/>
          <w:szCs w:val="20"/>
        </w:rPr>
        <w:t xml:space="preserve">functionality would help admin to </w:t>
      </w:r>
      <w:r w:rsidR="003732C7">
        <w:rPr>
          <w:rFonts w:ascii="Segoe UI" w:eastAsia="Times New Roman" w:hAnsi="Segoe UI" w:cs="Segoe UI"/>
          <w:color w:val="000000"/>
          <w:sz w:val="20"/>
          <w:szCs w:val="20"/>
        </w:rPr>
        <w:t>search for the variety of devices in the network. It would provide plug-n-play functionality, where a recently put in device would be automatically detected and would be added to a network as desired.</w:t>
      </w:r>
      <w:r w:rsidR="00C25AB4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</w:p>
    <w:p w:rsidR="00D273F2" w:rsidRDefault="00D273F2" w:rsidP="00C25AB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ins w:id="12" w:author="praj" w:date="2011-05-13T14:36:00Z">
        <w:r>
          <w:rPr>
            <w:rFonts w:ascii="Segoe UI" w:eastAsia="Times New Roman" w:hAnsi="Segoe UI" w:cs="Segoe UI"/>
            <w:color w:val="000000"/>
            <w:sz w:val="20"/>
            <w:szCs w:val="20"/>
          </w:rPr>
          <w:t>The proprietary</w:t>
        </w:r>
      </w:ins>
      <w:ins w:id="13" w:author="praj" w:date="2011-05-13T14:37:00Z">
        <w:r>
          <w:rPr>
            <w:rFonts w:ascii="Segoe UI" w:eastAsia="Times New Roman" w:hAnsi="Segoe UI" w:cs="Segoe UI"/>
            <w:color w:val="000000"/>
            <w:sz w:val="20"/>
            <w:szCs w:val="20"/>
          </w:rPr>
          <w:t xml:space="preserve"> device discovery to be implemented, such that device discovery should be unicast. </w:t>
        </w:r>
      </w:ins>
      <w:ins w:id="14" w:author="praj" w:date="2011-05-13T14:38:00Z">
        <w:r>
          <w:rPr>
            <w:rFonts w:ascii="Segoe UI" w:eastAsia="Times New Roman" w:hAnsi="Segoe UI" w:cs="Segoe UI"/>
            <w:color w:val="000000"/>
            <w:sz w:val="20"/>
            <w:szCs w:val="20"/>
          </w:rPr>
          <w:t>The discovery h</w:t>
        </w:r>
      </w:ins>
      <w:ins w:id="15" w:author="praj" w:date="2011-05-13T14:37:00Z">
        <w:r>
          <w:rPr>
            <w:rFonts w:ascii="Segoe UI" w:eastAsia="Times New Roman" w:hAnsi="Segoe UI" w:cs="Segoe UI"/>
            <w:color w:val="000000"/>
            <w:sz w:val="20"/>
            <w:szCs w:val="20"/>
          </w:rPr>
          <w:t>as to be introduced in</w:t>
        </w:r>
      </w:ins>
      <w:ins w:id="16" w:author="praj" w:date="2011-05-13T14:38:00Z">
        <w:r>
          <w:rPr>
            <w:rFonts w:ascii="Segoe UI" w:eastAsia="Times New Roman" w:hAnsi="Segoe UI" w:cs="Segoe UI"/>
            <w:color w:val="000000"/>
            <w:sz w:val="20"/>
            <w:szCs w:val="20"/>
          </w:rPr>
          <w:t xml:space="preserve"> the</w:t>
        </w:r>
      </w:ins>
      <w:ins w:id="17" w:author="praj" w:date="2011-05-13T14:37:00Z">
        <w:r>
          <w:rPr>
            <w:rFonts w:ascii="Segoe UI" w:eastAsia="Times New Roman" w:hAnsi="Segoe UI" w:cs="Segoe UI"/>
            <w:color w:val="000000"/>
            <w:sz w:val="20"/>
            <w:szCs w:val="20"/>
          </w:rPr>
          <w:t xml:space="preserve"> NMS and the </w:t>
        </w:r>
        <w:proofErr w:type="spellStart"/>
        <w:r>
          <w:rPr>
            <w:rFonts w:ascii="Segoe UI" w:eastAsia="Times New Roman" w:hAnsi="Segoe UI" w:cs="Segoe UI"/>
            <w:color w:val="000000"/>
            <w:sz w:val="20"/>
            <w:szCs w:val="20"/>
          </w:rPr>
          <w:t>Shyam</w:t>
        </w:r>
        <w:proofErr w:type="spellEnd"/>
        <w:r>
          <w:rPr>
            <w:rFonts w:ascii="Segoe UI" w:eastAsia="Times New Roman" w:hAnsi="Segoe UI" w:cs="Segoe UI"/>
            <w:color w:val="000000"/>
            <w:sz w:val="20"/>
            <w:szCs w:val="20"/>
          </w:rPr>
          <w:t xml:space="preserve"> Devices.</w:t>
        </w:r>
      </w:ins>
      <w:ins w:id="18" w:author="praj" w:date="2011-05-13T14:36:00Z">
        <w:r>
          <w:rPr>
            <w:rFonts w:ascii="Segoe UI" w:eastAsia="Times New Roman" w:hAnsi="Segoe UI" w:cs="Segoe UI"/>
            <w:color w:val="000000"/>
            <w:sz w:val="20"/>
            <w:szCs w:val="20"/>
          </w:rPr>
          <w:t xml:space="preserve"> </w:t>
        </w:r>
      </w:ins>
    </w:p>
    <w:p w:rsidR="00332CFA" w:rsidRDefault="00332CFA" w:rsidP="00C25AB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332CFA" w:rsidRPr="0081186F" w:rsidRDefault="00332CFA" w:rsidP="00332CFA">
      <w:pPr>
        <w:pStyle w:val="Heading3"/>
        <w:spacing w:before="0"/>
      </w:pPr>
      <w:r>
        <w:t>Factory Res</w:t>
      </w:r>
      <w:r w:rsidR="003D706D">
        <w:t>e</w:t>
      </w:r>
      <w:r>
        <w:t>t</w:t>
      </w:r>
    </w:p>
    <w:p w:rsidR="001C3C17" w:rsidRDefault="00332CFA" w:rsidP="00332CFA">
      <w:pPr>
        <w:spacing w:after="0" w:line="240" w:lineRule="auto"/>
        <w:rPr>
          <w:ins w:id="19" w:author="praj" w:date="2011-05-13T14:42:00Z"/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Factory reset would allow a network admin to put a particular device or a group of devices to factory </w:t>
      </w:r>
      <w:del w:id="20" w:author="praj" w:date="2011-05-13T14:41:00Z">
        <w:r w:rsidDel="001C3C17">
          <w:rPr>
            <w:rFonts w:ascii="Arial" w:eastAsia="Times New Roman" w:hAnsi="Arial" w:cs="Arial"/>
            <w:color w:val="000000"/>
            <w:sz w:val="20"/>
            <w:szCs w:val="20"/>
          </w:rPr>
          <w:delText xml:space="preserve">reset </w:delText>
        </w:r>
      </w:del>
      <w:ins w:id="21" w:author="praj" w:date="2011-05-13T14:41:00Z">
        <w:r w:rsidR="001C3C17">
          <w:rPr>
            <w:rFonts w:ascii="Arial" w:eastAsia="Times New Roman" w:hAnsi="Arial" w:cs="Arial"/>
            <w:color w:val="000000"/>
            <w:sz w:val="20"/>
            <w:szCs w:val="20"/>
          </w:rPr>
          <w:t xml:space="preserve">default settings based on following </w:t>
        </w:r>
      </w:ins>
      <w:ins w:id="22" w:author="praj" w:date="2011-05-13T14:42:00Z">
        <w:r w:rsidR="001C3C17">
          <w:rPr>
            <w:rFonts w:ascii="Arial" w:eastAsia="Times New Roman" w:hAnsi="Arial" w:cs="Arial"/>
            <w:color w:val="000000"/>
            <w:sz w:val="20"/>
            <w:szCs w:val="20"/>
          </w:rPr>
          <w:t>events –</w:t>
        </w:r>
      </w:ins>
    </w:p>
    <w:p w:rsidR="001C3C17" w:rsidRDefault="00332CFA" w:rsidP="001C3C17">
      <w:pPr>
        <w:pStyle w:val="ListParagraph"/>
        <w:numPr>
          <w:ilvl w:val="0"/>
          <w:numId w:val="11"/>
        </w:numPr>
        <w:spacing w:after="0" w:line="240" w:lineRule="auto"/>
        <w:rPr>
          <w:ins w:id="23" w:author="praj" w:date="2011-05-13T14:43:00Z"/>
          <w:rFonts w:ascii="Arial" w:eastAsia="Times New Roman" w:hAnsi="Arial" w:cs="Arial"/>
          <w:color w:val="000000"/>
          <w:sz w:val="20"/>
          <w:szCs w:val="20"/>
        </w:rPr>
        <w:pPrChange w:id="24" w:author="praj" w:date="2011-05-13T14:42:00Z">
          <w:pPr>
            <w:spacing w:after="0" w:line="240" w:lineRule="auto"/>
          </w:pPr>
        </w:pPrChange>
      </w:pPr>
      <w:r w:rsidRPr="001C3C17">
        <w:rPr>
          <w:rFonts w:ascii="Arial" w:eastAsia="Times New Roman" w:hAnsi="Arial" w:cs="Arial"/>
          <w:color w:val="000000"/>
          <w:sz w:val="20"/>
          <w:szCs w:val="20"/>
          <w:rPrChange w:id="25" w:author="praj" w:date="2011-05-13T14:42:00Z">
            <w:rPr/>
          </w:rPrChange>
        </w:rPr>
        <w:t xml:space="preserve">if some </w:t>
      </w:r>
      <w:ins w:id="26" w:author="praj" w:date="2011-05-13T14:42:00Z">
        <w:r w:rsidR="001C3C17">
          <w:rPr>
            <w:rFonts w:ascii="Arial" w:eastAsia="Times New Roman" w:hAnsi="Arial" w:cs="Arial"/>
            <w:color w:val="000000"/>
            <w:sz w:val="20"/>
            <w:szCs w:val="20"/>
          </w:rPr>
          <w:t xml:space="preserve">device </w:t>
        </w:r>
      </w:ins>
      <w:r w:rsidRPr="001C3C17">
        <w:rPr>
          <w:rFonts w:ascii="Arial" w:eastAsia="Times New Roman" w:hAnsi="Arial" w:cs="Arial"/>
          <w:color w:val="000000"/>
          <w:sz w:val="20"/>
          <w:szCs w:val="20"/>
          <w:rPrChange w:id="27" w:author="praj" w:date="2011-05-13T14:42:00Z">
            <w:rPr/>
          </w:rPrChange>
        </w:rPr>
        <w:t xml:space="preserve">configuration </w:t>
      </w:r>
      <w:del w:id="28" w:author="praj" w:date="2011-05-13T14:42:00Z">
        <w:r w:rsidRPr="001C3C17" w:rsidDel="001C3C17">
          <w:rPr>
            <w:rFonts w:ascii="Arial" w:eastAsia="Times New Roman" w:hAnsi="Arial" w:cs="Arial"/>
            <w:color w:val="000000"/>
            <w:sz w:val="20"/>
            <w:szCs w:val="20"/>
            <w:rPrChange w:id="29" w:author="praj" w:date="2011-05-13T14:42:00Z">
              <w:rPr/>
            </w:rPrChange>
          </w:rPr>
          <w:delText>goes wrong</w:delText>
        </w:r>
      </w:del>
      <w:ins w:id="30" w:author="praj" w:date="2011-05-13T14:42:00Z">
        <w:r w:rsidR="001C3C17">
          <w:rPr>
            <w:rFonts w:ascii="Arial" w:eastAsia="Times New Roman" w:hAnsi="Arial" w:cs="Arial"/>
            <w:color w:val="000000"/>
            <w:sz w:val="20"/>
            <w:szCs w:val="20"/>
          </w:rPr>
          <w:t>makes the network unstable</w:t>
        </w:r>
      </w:ins>
    </w:p>
    <w:p w:rsidR="001C3C17" w:rsidRDefault="001C3C17" w:rsidP="001C3C17">
      <w:pPr>
        <w:pStyle w:val="ListParagraph"/>
        <w:numPr>
          <w:ilvl w:val="0"/>
          <w:numId w:val="11"/>
        </w:numPr>
        <w:spacing w:after="0" w:line="240" w:lineRule="auto"/>
        <w:rPr>
          <w:ins w:id="31" w:author="praj" w:date="2011-05-13T14:45:00Z"/>
          <w:rFonts w:ascii="Arial" w:eastAsia="Times New Roman" w:hAnsi="Arial" w:cs="Arial"/>
          <w:color w:val="000000"/>
          <w:sz w:val="20"/>
          <w:szCs w:val="20"/>
        </w:rPr>
        <w:pPrChange w:id="32" w:author="praj" w:date="2011-05-13T14:42:00Z">
          <w:pPr>
            <w:spacing w:after="0" w:line="240" w:lineRule="auto"/>
          </w:pPr>
        </w:pPrChange>
      </w:pPr>
      <w:ins w:id="33" w:author="praj" w:date="2011-05-13T14:43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if any of the </w:t>
        </w:r>
      </w:ins>
      <w:ins w:id="34" w:author="praj" w:date="2011-05-13T14:44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set </w:t>
        </w:r>
      </w:ins>
      <w:ins w:id="35" w:author="praj" w:date="2011-05-13T14:43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device configuration makes the </w:t>
        </w:r>
      </w:ins>
      <w:ins w:id="36" w:author="praj" w:date="2011-05-13T14:44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network </w:t>
        </w:r>
      </w:ins>
      <w:ins w:id="37" w:author="praj" w:date="2011-05-13T14:43:00Z">
        <w:r>
          <w:rPr>
            <w:rFonts w:ascii="Arial" w:eastAsia="Times New Roman" w:hAnsi="Arial" w:cs="Arial"/>
            <w:color w:val="000000"/>
            <w:sz w:val="20"/>
            <w:szCs w:val="20"/>
          </w:rPr>
          <w:t xml:space="preserve">element </w:t>
        </w:r>
      </w:ins>
      <w:ins w:id="38" w:author="praj" w:date="2011-05-13T14:44:00Z">
        <w:r>
          <w:rPr>
            <w:rFonts w:ascii="Arial" w:eastAsia="Times New Roman" w:hAnsi="Arial" w:cs="Arial"/>
            <w:color w:val="000000"/>
            <w:sz w:val="20"/>
            <w:szCs w:val="20"/>
          </w:rPr>
          <w:t>unstable</w:t>
        </w:r>
      </w:ins>
    </w:p>
    <w:p w:rsidR="001C3C17" w:rsidRDefault="001C3C17" w:rsidP="001C3C17">
      <w:pPr>
        <w:pStyle w:val="ListParagraph"/>
        <w:numPr>
          <w:ilvl w:val="0"/>
          <w:numId w:val="11"/>
        </w:numPr>
        <w:spacing w:after="0" w:line="240" w:lineRule="auto"/>
        <w:rPr>
          <w:ins w:id="39" w:author="praj" w:date="2011-05-13T14:42:00Z"/>
          <w:rFonts w:ascii="Arial" w:eastAsia="Times New Roman" w:hAnsi="Arial" w:cs="Arial"/>
          <w:color w:val="000000"/>
          <w:sz w:val="20"/>
          <w:szCs w:val="20"/>
        </w:rPr>
        <w:pPrChange w:id="40" w:author="praj" w:date="2011-05-13T14:42:00Z">
          <w:pPr>
            <w:spacing w:after="0" w:line="240" w:lineRule="auto"/>
          </w:pPr>
        </w:pPrChange>
      </w:pPr>
      <w:ins w:id="41" w:author="praj" w:date="2011-05-13T14:45:00Z">
        <w:r>
          <w:rPr>
            <w:rFonts w:ascii="Arial" w:eastAsia="Times New Roman" w:hAnsi="Arial" w:cs="Arial"/>
            <w:color w:val="000000"/>
            <w:sz w:val="20"/>
            <w:szCs w:val="20"/>
          </w:rPr>
          <w:t>If the network element’s firmware is upgraded and that makes the element unstable</w:t>
        </w:r>
      </w:ins>
    </w:p>
    <w:p w:rsidR="00332CFA" w:rsidRPr="001C3C17" w:rsidRDefault="00332CFA" w:rsidP="001C3C17">
      <w:pPr>
        <w:pStyle w:val="ListParagraph"/>
        <w:numPr>
          <w:ilvl w:val="0"/>
          <w:numId w:val="11"/>
        </w:numPr>
        <w:spacing w:after="0" w:line="240" w:lineRule="auto"/>
        <w:rPr>
          <w:ins w:id="42" w:author="praj" w:date="2011-05-13T14:39:00Z"/>
          <w:rFonts w:ascii="Arial" w:eastAsia="Times New Roman" w:hAnsi="Arial" w:cs="Arial"/>
          <w:color w:val="000000"/>
          <w:sz w:val="20"/>
          <w:szCs w:val="20"/>
          <w:rPrChange w:id="43" w:author="praj" w:date="2011-05-13T14:42:00Z">
            <w:rPr>
              <w:ins w:id="44" w:author="praj" w:date="2011-05-13T14:39:00Z"/>
            </w:rPr>
          </w:rPrChange>
        </w:rPr>
        <w:pPrChange w:id="45" w:author="praj" w:date="2011-05-13T14:42:00Z">
          <w:pPr>
            <w:spacing w:after="0" w:line="240" w:lineRule="auto"/>
          </w:pPr>
        </w:pPrChange>
      </w:pPr>
      <w:del w:id="46" w:author="praj" w:date="2011-05-13T14:42:00Z">
        <w:r w:rsidRPr="001C3C17" w:rsidDel="001C3C17">
          <w:rPr>
            <w:rFonts w:ascii="Arial" w:eastAsia="Times New Roman" w:hAnsi="Arial" w:cs="Arial"/>
            <w:color w:val="000000"/>
            <w:sz w:val="20"/>
            <w:szCs w:val="20"/>
            <w:rPrChange w:id="47" w:author="praj" w:date="2011-05-13T14:42:00Z">
              <w:rPr/>
            </w:rPrChange>
          </w:rPr>
          <w:delText>,</w:delText>
        </w:r>
      </w:del>
      <w:del w:id="48" w:author="praj" w:date="2011-05-13T14:43:00Z">
        <w:r w:rsidRPr="001C3C17" w:rsidDel="001C3C17">
          <w:rPr>
            <w:rFonts w:ascii="Arial" w:eastAsia="Times New Roman" w:hAnsi="Arial" w:cs="Arial"/>
            <w:color w:val="000000"/>
            <w:sz w:val="20"/>
            <w:szCs w:val="20"/>
            <w:rPrChange w:id="49" w:author="praj" w:date="2011-05-13T14:42:00Z">
              <w:rPr/>
            </w:rPrChange>
          </w:rPr>
          <w:delText xml:space="preserve"> or</w:delText>
        </w:r>
      </w:del>
      <w:r w:rsidRPr="001C3C17">
        <w:rPr>
          <w:rFonts w:ascii="Arial" w:eastAsia="Times New Roman" w:hAnsi="Arial" w:cs="Arial"/>
          <w:color w:val="000000"/>
          <w:sz w:val="20"/>
          <w:szCs w:val="20"/>
          <w:rPrChange w:id="50" w:author="praj" w:date="2011-05-13T14:42:00Z">
            <w:rPr/>
          </w:rPrChange>
        </w:rPr>
        <w:t xml:space="preserve"> </w:t>
      </w:r>
      <w:del w:id="51" w:author="praj" w:date="2011-05-13T14:44:00Z">
        <w:r w:rsidRPr="001C3C17" w:rsidDel="001C3C17">
          <w:rPr>
            <w:rFonts w:ascii="Arial" w:eastAsia="Times New Roman" w:hAnsi="Arial" w:cs="Arial"/>
            <w:color w:val="000000"/>
            <w:sz w:val="20"/>
            <w:szCs w:val="20"/>
            <w:rPrChange w:id="52" w:author="praj" w:date="2011-05-13T14:42:00Z">
              <w:rPr/>
            </w:rPrChange>
          </w:rPr>
          <w:delText>according</w:delText>
        </w:r>
      </w:del>
      <w:ins w:id="53" w:author="praj" w:date="2011-05-13T14:44:00Z">
        <w:r w:rsidR="001C3C17" w:rsidRPr="001C3C17">
          <w:rPr>
            <w:rFonts w:ascii="Arial" w:eastAsia="Times New Roman" w:hAnsi="Arial" w:cs="Arial"/>
            <w:color w:val="000000"/>
            <w:sz w:val="20"/>
            <w:szCs w:val="20"/>
          </w:rPr>
          <w:t>According</w:t>
        </w:r>
      </w:ins>
      <w:r w:rsidRPr="001C3C17">
        <w:rPr>
          <w:rFonts w:ascii="Arial" w:eastAsia="Times New Roman" w:hAnsi="Arial" w:cs="Arial"/>
          <w:color w:val="000000"/>
          <w:sz w:val="20"/>
          <w:szCs w:val="20"/>
          <w:rPrChange w:id="54" w:author="praj" w:date="2011-05-13T14:42:00Z">
            <w:rPr/>
          </w:rPrChange>
        </w:rPr>
        <w:t xml:space="preserve"> to </w:t>
      </w:r>
      <w:del w:id="55" w:author="praj" w:date="2011-05-13T14:39:00Z">
        <w:r w:rsidRPr="001C3C17" w:rsidDel="00D273F2">
          <w:rPr>
            <w:rFonts w:ascii="Arial" w:eastAsia="Times New Roman" w:hAnsi="Arial" w:cs="Arial"/>
            <w:color w:val="000000"/>
            <w:sz w:val="20"/>
            <w:szCs w:val="20"/>
            <w:rPrChange w:id="56" w:author="praj" w:date="2011-05-13T14:42:00Z">
              <w:rPr/>
            </w:rPrChange>
          </w:rPr>
          <w:delText xml:space="preserve">desired </w:delText>
        </w:r>
      </w:del>
      <w:ins w:id="57" w:author="praj" w:date="2011-05-13T14:39:00Z">
        <w:r w:rsidR="00D273F2" w:rsidRPr="001C3C17">
          <w:rPr>
            <w:rFonts w:ascii="Arial" w:eastAsia="Times New Roman" w:hAnsi="Arial" w:cs="Arial"/>
            <w:color w:val="000000"/>
            <w:sz w:val="20"/>
            <w:szCs w:val="20"/>
            <w:rPrChange w:id="58" w:author="praj" w:date="2011-05-13T14:42:00Z">
              <w:rPr/>
            </w:rPrChange>
          </w:rPr>
          <w:t>the</w:t>
        </w:r>
        <w:r w:rsidR="00D273F2" w:rsidRPr="001C3C17">
          <w:rPr>
            <w:rFonts w:ascii="Arial" w:eastAsia="Times New Roman" w:hAnsi="Arial" w:cs="Arial"/>
            <w:color w:val="000000"/>
            <w:sz w:val="20"/>
            <w:szCs w:val="20"/>
            <w:rPrChange w:id="59" w:author="praj" w:date="2011-05-13T14:42:00Z">
              <w:rPr/>
            </w:rPrChange>
          </w:rPr>
          <w:t xml:space="preserve"> </w:t>
        </w:r>
        <w:r w:rsidR="00D273F2" w:rsidRPr="001C3C17">
          <w:rPr>
            <w:rFonts w:ascii="Arial" w:eastAsia="Times New Roman" w:hAnsi="Arial" w:cs="Arial"/>
            <w:color w:val="000000"/>
            <w:sz w:val="20"/>
            <w:szCs w:val="20"/>
            <w:rPrChange w:id="60" w:author="praj" w:date="2011-05-13T14:42:00Z">
              <w:rPr/>
            </w:rPrChange>
          </w:rPr>
          <w:t xml:space="preserve">preset </w:t>
        </w:r>
      </w:ins>
      <w:r w:rsidRPr="001C3C17">
        <w:rPr>
          <w:rFonts w:ascii="Arial" w:eastAsia="Times New Roman" w:hAnsi="Arial" w:cs="Arial"/>
          <w:color w:val="000000"/>
          <w:sz w:val="20"/>
          <w:szCs w:val="20"/>
          <w:rPrChange w:id="61" w:author="praj" w:date="2011-05-13T14:42:00Z">
            <w:rPr/>
          </w:rPrChange>
        </w:rPr>
        <w:t>schedule.</w:t>
      </w:r>
    </w:p>
    <w:p w:rsidR="004B2EA4" w:rsidRDefault="004B2EA4" w:rsidP="00332C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ins w:id="62" w:author="praj" w:date="2011-05-13T14:40:00Z">
        <w:r>
          <w:rPr>
            <w:rFonts w:ascii="Arial" w:eastAsia="Times New Roman" w:hAnsi="Arial" w:cs="Arial"/>
            <w:color w:val="000000"/>
            <w:sz w:val="20"/>
            <w:szCs w:val="20"/>
          </w:rPr>
          <w:t>The user roles, allowed to perform this action, have to be discussed.</w:t>
        </w:r>
      </w:ins>
    </w:p>
    <w:p w:rsidR="00332CFA" w:rsidRDefault="00332CFA" w:rsidP="00332CFA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C4D5E" w:rsidRPr="0081186F" w:rsidRDefault="001C4D5E" w:rsidP="001C4D5E">
      <w:pPr>
        <w:pStyle w:val="Heading3"/>
        <w:spacing w:before="0"/>
      </w:pPr>
      <w:r>
        <w:t>Firmware Management</w:t>
      </w:r>
    </w:p>
    <w:p w:rsidR="001C4D5E" w:rsidRDefault="001C4D5E" w:rsidP="001C4D5E">
      <w:pPr>
        <w:spacing w:after="0" w:line="240" w:lineRule="auto"/>
        <w:rPr>
          <w:ins w:id="63" w:author="praj" w:date="2011-05-13T14:50:00Z"/>
          <w:rFonts w:ascii="Arial" w:eastAsia="Times New Roman" w:hAnsi="Arial" w:cs="Arial"/>
          <w:color w:val="000000"/>
          <w:sz w:val="20"/>
          <w:szCs w:val="20"/>
        </w:rPr>
      </w:pPr>
      <w:del w:id="64" w:author="praj" w:date="2011-05-13T14:48:00Z">
        <w:r w:rsidDel="001C3C17">
          <w:rPr>
            <w:rFonts w:ascii="Arial" w:eastAsia="Times New Roman" w:hAnsi="Arial" w:cs="Arial"/>
            <w:color w:val="000000"/>
            <w:sz w:val="20"/>
            <w:szCs w:val="20"/>
          </w:rPr>
          <w:delText>Admin would have all the</w:delText>
        </w:r>
      </w:del>
      <w:ins w:id="65" w:author="praj" w:date="2011-05-13T14:48:00Z">
        <w:r w:rsidR="001C3C17">
          <w:rPr>
            <w:rFonts w:ascii="Arial" w:eastAsia="Times New Roman" w:hAnsi="Arial" w:cs="Arial"/>
            <w:color w:val="000000"/>
            <w:sz w:val="20"/>
            <w:szCs w:val="20"/>
          </w:rPr>
          <w:t>NMS should have track of all the</w:t>
        </w:r>
      </w:ins>
      <w:r>
        <w:rPr>
          <w:rFonts w:ascii="Arial" w:eastAsia="Times New Roman" w:hAnsi="Arial" w:cs="Arial"/>
          <w:color w:val="000000"/>
          <w:sz w:val="20"/>
          <w:szCs w:val="20"/>
        </w:rPr>
        <w:t xml:space="preserve"> released firmware of associated devices and according to desired feature </w:t>
      </w:r>
      <w:del w:id="66" w:author="praj" w:date="2011-05-13T14:48:00Z">
        <w:r w:rsidDel="001C3C17">
          <w:rPr>
            <w:rFonts w:ascii="Arial" w:eastAsia="Times New Roman" w:hAnsi="Arial" w:cs="Arial"/>
            <w:color w:val="000000"/>
            <w:sz w:val="20"/>
            <w:szCs w:val="20"/>
          </w:rPr>
          <w:delText xml:space="preserve">by the </w:delText>
        </w:r>
      </w:del>
      <w:ins w:id="67" w:author="praj" w:date="2011-05-13T14:48:00Z">
        <w:r w:rsidR="001C3C17">
          <w:rPr>
            <w:rFonts w:ascii="Arial" w:eastAsia="Times New Roman" w:hAnsi="Arial" w:cs="Arial"/>
            <w:color w:val="000000"/>
            <w:sz w:val="20"/>
            <w:szCs w:val="20"/>
          </w:rPr>
          <w:t xml:space="preserve">on the </w:t>
        </w:r>
      </w:ins>
      <w:r>
        <w:rPr>
          <w:rFonts w:ascii="Arial" w:eastAsia="Times New Roman" w:hAnsi="Arial" w:cs="Arial"/>
          <w:color w:val="000000"/>
          <w:sz w:val="20"/>
          <w:szCs w:val="20"/>
        </w:rPr>
        <w:t>device,</w:t>
      </w:r>
      <w:ins w:id="68" w:author="praj" w:date="2011-05-13T14:48:00Z">
        <w:r w:rsidR="001C3C17">
          <w:rPr>
            <w:rFonts w:ascii="Arial" w:eastAsia="Times New Roman" w:hAnsi="Arial" w:cs="Arial"/>
            <w:color w:val="000000"/>
            <w:sz w:val="20"/>
            <w:szCs w:val="20"/>
          </w:rPr>
          <w:t xml:space="preserve"> </w:t>
        </w:r>
      </w:ins>
      <w:proofErr w:type="spellStart"/>
      <w:ins w:id="69" w:author="praj" w:date="2011-05-13T14:53:00Z">
        <w:r w:rsidR="005E30D8">
          <w:rPr>
            <w:rFonts w:ascii="Arial" w:eastAsia="Times New Roman" w:hAnsi="Arial" w:cs="Arial"/>
            <w:color w:val="000000"/>
            <w:sz w:val="20"/>
            <w:szCs w:val="20"/>
          </w:rPr>
          <w:t>thw</w:t>
        </w:r>
        <w:proofErr w:type="spellEnd"/>
        <w:r w:rsidR="005E30D8">
          <w:rPr>
            <w:rFonts w:ascii="Arial" w:eastAsia="Times New Roman" w:hAnsi="Arial" w:cs="Arial"/>
            <w:color w:val="000000"/>
            <w:sz w:val="20"/>
            <w:szCs w:val="20"/>
          </w:rPr>
          <w:t xml:space="preserve"> </w:t>
        </w:r>
      </w:ins>
      <w:ins w:id="70" w:author="praj" w:date="2011-05-13T14:48:00Z">
        <w:r w:rsidR="001C3C17">
          <w:rPr>
            <w:rFonts w:ascii="Arial" w:eastAsia="Times New Roman" w:hAnsi="Arial" w:cs="Arial"/>
            <w:color w:val="000000"/>
            <w:sz w:val="20"/>
            <w:szCs w:val="20"/>
          </w:rPr>
          <w:t>admin could upload</w:t>
        </w:r>
      </w:ins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del w:id="71" w:author="praj" w:date="2011-05-13T14:53:00Z">
        <w:r w:rsidDel="005E30D8">
          <w:rPr>
            <w:rFonts w:ascii="Arial" w:eastAsia="Times New Roman" w:hAnsi="Arial" w:cs="Arial"/>
            <w:color w:val="000000"/>
            <w:sz w:val="20"/>
            <w:szCs w:val="20"/>
          </w:rPr>
          <w:delText xml:space="preserve">the </w:delText>
        </w:r>
      </w:del>
      <w:r w:rsidRPr="001C3C17">
        <w:rPr>
          <w:rFonts w:ascii="Arial" w:eastAsia="Times New Roman" w:hAnsi="Arial" w:cs="Arial"/>
          <w:color w:val="000000"/>
          <w:sz w:val="20"/>
          <w:szCs w:val="20"/>
        </w:rPr>
        <w:t>firmware</w:t>
      </w:r>
      <w:ins w:id="72" w:author="praj" w:date="2011-05-13T14:53:00Z">
        <w:r w:rsidR="005E30D8">
          <w:rPr>
            <w:rFonts w:ascii="Arial" w:eastAsia="Times New Roman" w:hAnsi="Arial" w:cs="Arial"/>
            <w:color w:val="000000"/>
            <w:sz w:val="20"/>
            <w:szCs w:val="20"/>
          </w:rPr>
          <w:t xml:space="preserve"> capable of</w:t>
        </w:r>
      </w:ins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ins w:id="73" w:author="praj" w:date="2011-05-13T14:50:00Z">
        <w:r w:rsidR="001C3C17" w:rsidRPr="001C3C17">
          <w:rPr>
            <w:rFonts w:ascii="Arial" w:eastAsia="Times New Roman" w:hAnsi="Arial" w:cs="Arial"/>
            <w:color w:val="000000"/>
            <w:sz w:val="20"/>
            <w:szCs w:val="20"/>
          </w:rPr>
          <w:t>executing</w:t>
        </w:r>
        <w:r w:rsidR="001C3C17">
          <w:rPr>
            <w:rFonts w:ascii="Arial" w:eastAsia="Times New Roman" w:hAnsi="Arial" w:cs="Arial"/>
            <w:color w:val="000000"/>
            <w:sz w:val="20"/>
            <w:szCs w:val="20"/>
          </w:rPr>
          <w:t xml:space="preserve"> </w:t>
        </w:r>
      </w:ins>
      <w:del w:id="74" w:author="praj" w:date="2011-05-13T14:50:00Z">
        <w:r w:rsidDel="001C3C17">
          <w:rPr>
            <w:rFonts w:ascii="Arial" w:eastAsia="Times New Roman" w:hAnsi="Arial" w:cs="Arial"/>
            <w:color w:val="000000"/>
            <w:sz w:val="20"/>
            <w:szCs w:val="20"/>
          </w:rPr>
          <w:delText>can be uploaded to the devices/ group of devices, manually/ automatically with scheduling.</w:delText>
        </w:r>
      </w:del>
      <w:ins w:id="75" w:author="praj" w:date="2011-05-13T14:50:00Z">
        <w:r w:rsidR="001C3C17">
          <w:rPr>
            <w:rFonts w:ascii="Arial" w:eastAsia="Times New Roman" w:hAnsi="Arial" w:cs="Arial"/>
            <w:color w:val="000000"/>
            <w:sz w:val="20"/>
            <w:szCs w:val="20"/>
          </w:rPr>
          <w:t>the same.</w:t>
        </w:r>
      </w:ins>
    </w:p>
    <w:p w:rsidR="001C3C17" w:rsidDel="005E30D8" w:rsidRDefault="005E30D8" w:rsidP="001C4D5E">
      <w:pPr>
        <w:spacing w:after="0" w:line="240" w:lineRule="auto"/>
        <w:rPr>
          <w:del w:id="76" w:author="praj" w:date="2011-05-13T14:51:00Z"/>
          <w:rFonts w:ascii="Arial" w:eastAsia="Times New Roman" w:hAnsi="Arial" w:cs="Arial"/>
          <w:color w:val="000000"/>
          <w:sz w:val="20"/>
          <w:szCs w:val="20"/>
        </w:rPr>
      </w:pPr>
      <w:ins w:id="77" w:author="praj" w:date="2011-05-13T14:51:00Z">
        <w:r>
          <w:rPr>
            <w:rFonts w:ascii="Arial" w:eastAsia="Times New Roman" w:hAnsi="Arial" w:cs="Arial"/>
            <w:color w:val="000000"/>
            <w:sz w:val="20"/>
            <w:szCs w:val="20"/>
          </w:rPr>
          <w:t>The user roles, allowed to perform this action, have to be discussed.</w:t>
        </w:r>
      </w:ins>
    </w:p>
    <w:p w:rsidR="001C4D5E" w:rsidRDefault="001C4D5E" w:rsidP="001C4D5E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1C4D5E" w:rsidRPr="0081186F" w:rsidRDefault="00C804A9" w:rsidP="001C4D5E">
      <w:pPr>
        <w:pStyle w:val="Heading3"/>
        <w:spacing w:before="0"/>
      </w:pPr>
      <w:r>
        <w:t>Route Management</w:t>
      </w:r>
    </w:p>
    <w:p w:rsidR="00E94929" w:rsidRPr="00291ACE" w:rsidRDefault="00E94929" w:rsidP="00291ACE">
      <w:pPr>
        <w:rPr>
          <w:rFonts w:ascii="Segoe UI" w:hAnsi="Segoe UI" w:cs="Segoe UI"/>
          <w:i/>
          <w:color w:val="948A54"/>
          <w:sz w:val="20"/>
        </w:rPr>
      </w:pPr>
      <w:r>
        <w:rPr>
          <w:rFonts w:ascii="Segoe UI" w:hAnsi="Segoe UI" w:cs="Segoe UI"/>
          <w:i/>
          <w:color w:val="948A54"/>
          <w:sz w:val="20"/>
        </w:rPr>
        <w:t>&lt;Needs to be discussed&gt;</w:t>
      </w:r>
    </w:p>
    <w:p w:rsidR="001C6038" w:rsidRPr="0081186F" w:rsidRDefault="001C6038" w:rsidP="001C6038">
      <w:pPr>
        <w:pStyle w:val="Heading3"/>
        <w:spacing w:before="0"/>
      </w:pPr>
      <w:r>
        <w:t>Individual Device Management</w:t>
      </w:r>
    </w:p>
    <w:p w:rsidR="001C6038" w:rsidRDefault="001C6038" w:rsidP="001C6038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del w:id="78" w:author="praj" w:date="2011-05-13T14:55:00Z">
        <w:r w:rsidDel="00EB5EFB">
          <w:rPr>
            <w:rFonts w:ascii="Arial" w:eastAsia="Times New Roman" w:hAnsi="Arial" w:cs="Arial"/>
            <w:color w:val="000000"/>
            <w:sz w:val="20"/>
            <w:szCs w:val="20"/>
          </w:rPr>
          <w:delText xml:space="preserve">Admin would want a particular device to behave differently than the others. NMS should provide </w:delText>
        </w:r>
        <w:r w:rsidR="00211228" w:rsidDel="00EB5EFB">
          <w:rPr>
            <w:rFonts w:ascii="Arial" w:eastAsia="Times New Roman" w:hAnsi="Arial" w:cs="Arial"/>
            <w:color w:val="000000"/>
            <w:sz w:val="20"/>
            <w:szCs w:val="20"/>
          </w:rPr>
          <w:delText>individual device based panel to set the desired configuration.</w:delText>
        </w:r>
      </w:del>
      <w:ins w:id="79" w:author="praj" w:date="2011-05-13T14:55:00Z">
        <w:r w:rsidR="00EB5EFB">
          <w:rPr>
            <w:rFonts w:ascii="Arial" w:eastAsia="Times New Roman" w:hAnsi="Arial" w:cs="Arial"/>
            <w:color w:val="000000"/>
            <w:sz w:val="20"/>
            <w:szCs w:val="20"/>
          </w:rPr>
          <w:t>NMS should be capable of providing a panel to manage</w:t>
        </w:r>
      </w:ins>
      <w:ins w:id="80" w:author="praj" w:date="2011-05-13T15:03:00Z">
        <w:r w:rsidR="00096569">
          <w:rPr>
            <w:rFonts w:ascii="Arial" w:eastAsia="Times New Roman" w:hAnsi="Arial" w:cs="Arial"/>
            <w:color w:val="000000"/>
            <w:sz w:val="20"/>
            <w:szCs w:val="20"/>
          </w:rPr>
          <w:t xml:space="preserve"> an</w:t>
        </w:r>
      </w:ins>
      <w:ins w:id="81" w:author="praj" w:date="2011-05-13T14:55:00Z">
        <w:r w:rsidR="00EB5EFB">
          <w:rPr>
            <w:rFonts w:ascii="Arial" w:eastAsia="Times New Roman" w:hAnsi="Arial" w:cs="Arial"/>
            <w:color w:val="000000"/>
            <w:sz w:val="20"/>
            <w:szCs w:val="20"/>
          </w:rPr>
          <w:t xml:space="preserve"> individual device.</w:t>
        </w:r>
      </w:ins>
    </w:p>
    <w:p w:rsidR="001C6038" w:rsidRDefault="001C6038" w:rsidP="00332CFA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3A74CF" w:rsidRPr="0081186F" w:rsidRDefault="003A74CF" w:rsidP="003A74CF">
      <w:pPr>
        <w:pStyle w:val="Heading3"/>
        <w:spacing w:before="0"/>
      </w:pPr>
      <w:r>
        <w:lastRenderedPageBreak/>
        <w:t>Scheduling</w:t>
      </w:r>
    </w:p>
    <w:p w:rsidR="00EA66E3" w:rsidRDefault="002D48B5" w:rsidP="00C25AB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NMS should provide a way to schedule actions to be taken automatically according to schedule set by the admin, example daily, monthly or weekly.</w:t>
      </w:r>
    </w:p>
    <w:p w:rsidR="00E94929" w:rsidRDefault="00E94929" w:rsidP="00C25AB4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E94929" w:rsidRPr="00EA66E3" w:rsidRDefault="005D4FE9" w:rsidP="00291ACE">
      <w:pPr>
        <w:pStyle w:val="Heading3"/>
        <w:spacing w:before="0"/>
      </w:pPr>
      <w:r>
        <w:t>Profile Templates</w:t>
      </w:r>
    </w:p>
    <w:p w:rsidR="00E94929" w:rsidRDefault="00E94929" w:rsidP="00E94929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NMS should provide option to create and save profile</w:t>
      </w:r>
      <w:r w:rsidR="00641B21">
        <w:rPr>
          <w:rFonts w:ascii="Arial" w:eastAsia="Times New Roman" w:hAnsi="Arial" w:cs="Arial"/>
          <w:color w:val="000000"/>
          <w:sz w:val="20"/>
          <w:szCs w:val="20"/>
        </w:rPr>
        <w:t xml:space="preserve"> templates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of managed elements based upon configuration. NMS </w:t>
      </w:r>
      <w:r w:rsidR="00641B21">
        <w:rPr>
          <w:rFonts w:ascii="Arial" w:eastAsia="Times New Roman" w:hAnsi="Arial" w:cs="Arial"/>
          <w:color w:val="000000"/>
          <w:sz w:val="20"/>
          <w:szCs w:val="20"/>
        </w:rPr>
        <w:t xml:space="preserve">will support </w:t>
      </w:r>
      <w:r w:rsidR="009D7151">
        <w:rPr>
          <w:rFonts w:ascii="Arial" w:eastAsia="Times New Roman" w:hAnsi="Arial" w:cs="Arial"/>
          <w:color w:val="000000"/>
          <w:sz w:val="20"/>
          <w:szCs w:val="20"/>
        </w:rPr>
        <w:t>individual and bulk apply</w:t>
      </w:r>
      <w:r w:rsidR="00641B21">
        <w:rPr>
          <w:rFonts w:ascii="Arial" w:eastAsia="Times New Roman" w:hAnsi="Arial" w:cs="Arial"/>
          <w:color w:val="000000"/>
          <w:sz w:val="20"/>
          <w:szCs w:val="20"/>
        </w:rPr>
        <w:t xml:space="preserve"> of profile on device</w:t>
      </w:r>
      <w:r w:rsidR="009D7151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="00641B21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9D7151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="00641B21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5D4FE9" w:rsidRPr="0081186F" w:rsidRDefault="005D4FE9" w:rsidP="005D4FE9">
      <w:pPr>
        <w:pStyle w:val="Heading3"/>
        <w:spacing w:before="0"/>
      </w:pPr>
      <w:r>
        <w:t>Auto Provisioning</w:t>
      </w:r>
    </w:p>
    <w:p w:rsidR="00FD0553" w:rsidRPr="008E6019" w:rsidRDefault="00FD0553" w:rsidP="00261D91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NMS should apply default profile on newly plugged in device</w:t>
      </w:r>
      <w:r w:rsidR="008E6019">
        <w:rPr>
          <w:rFonts w:ascii="Arial" w:eastAsia="Times New Roman" w:hAnsi="Arial" w:cs="Arial"/>
          <w:color w:val="000000"/>
          <w:sz w:val="20"/>
          <w:szCs w:val="20"/>
        </w:rPr>
        <w:t xml:space="preserve"> and should apply IP/UID based profile template on recovered/replaced.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Operator will mark a profile as default profile</w:t>
      </w:r>
      <w:r w:rsidR="008E6019">
        <w:rPr>
          <w:rFonts w:ascii="Arial" w:eastAsia="Times New Roman" w:hAnsi="Arial" w:cs="Arial"/>
          <w:color w:val="000000"/>
          <w:sz w:val="20"/>
          <w:szCs w:val="20"/>
        </w:rPr>
        <w:t xml:space="preserve"> and will mark device IP/UID as faulty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.  </w:t>
      </w:r>
    </w:p>
    <w:p w:rsidR="00261D91" w:rsidRPr="00261D91" w:rsidRDefault="00261D91" w:rsidP="00261D91">
      <w:pPr>
        <w:pStyle w:val="Heading1"/>
        <w:rPr>
          <w:rFonts w:eastAsia="Times New Roman"/>
        </w:rPr>
      </w:pPr>
      <w:r>
        <w:rPr>
          <w:rFonts w:eastAsia="Times New Roman"/>
        </w:rPr>
        <w:t>Feature Design Description</w:t>
      </w:r>
    </w:p>
    <w:bookmarkEnd w:id="0"/>
    <w:bookmarkEnd w:id="1"/>
    <w:p w:rsidR="00A5099D" w:rsidRDefault="00185CD4" w:rsidP="00A5099D">
      <w:pPr>
        <w:pStyle w:val="Heading2"/>
      </w:pPr>
      <w:r>
        <w:t>Auto Discovery</w:t>
      </w:r>
    </w:p>
    <w:p w:rsidR="00A5099D" w:rsidRDefault="00DF12F5" w:rsidP="00A5099D">
      <w:pPr>
        <w:spacing w:after="0"/>
        <w:ind w:firstLine="360"/>
      </w:pPr>
      <w:r>
        <w:t xml:space="preserve">Auto Discovery </w:t>
      </w:r>
      <w:r w:rsidR="00BD6DC4">
        <w:t xml:space="preserve">should support the following - </w:t>
      </w:r>
    </w:p>
    <w:p w:rsidR="00A5099D" w:rsidRDefault="00DF12F5" w:rsidP="009A09B9">
      <w:pPr>
        <w:numPr>
          <w:ilvl w:val="0"/>
          <w:numId w:val="3"/>
        </w:numPr>
        <w:spacing w:after="0"/>
      </w:pPr>
      <w:r>
        <w:t>Be able to identify newly plugged in devices and type</w:t>
      </w:r>
      <w:r w:rsidR="000E6CC6">
        <w:t>, on an established network</w:t>
      </w:r>
    </w:p>
    <w:p w:rsidR="009A09B9" w:rsidRDefault="00DF12F5" w:rsidP="009A09B9">
      <w:pPr>
        <w:numPr>
          <w:ilvl w:val="0"/>
          <w:numId w:val="3"/>
        </w:numPr>
        <w:spacing w:after="0"/>
      </w:pPr>
      <w:r>
        <w:t>Auto discovery should be MUTEX</w:t>
      </w:r>
    </w:p>
    <w:p w:rsidR="000E6CC6" w:rsidRDefault="000E6CC6" w:rsidP="000E6CC6">
      <w:pPr>
        <w:numPr>
          <w:ilvl w:val="0"/>
          <w:numId w:val="3"/>
        </w:numPr>
        <w:spacing w:after="0"/>
      </w:pPr>
      <w:r>
        <w:t xml:space="preserve">Various type of Auto Discovery should be supported, </w:t>
      </w:r>
      <w:proofErr w:type="spellStart"/>
      <w:r>
        <w:t>i.e</w:t>
      </w:r>
      <w:proofErr w:type="spellEnd"/>
      <w:r>
        <w:t xml:space="preserve"> SNMP based, Ping Based, UPNP based and P</w:t>
      </w:r>
      <w:r w:rsidRPr="000E6CC6">
        <w:t>roprietary</w:t>
      </w:r>
      <w:r>
        <w:t xml:space="preserve"> </w:t>
      </w:r>
      <w:r w:rsidR="003104AA">
        <w:t>Auto Discovery</w:t>
      </w:r>
    </w:p>
    <w:p w:rsidR="000E6CC6" w:rsidRDefault="000E6CC6" w:rsidP="000E6CC6">
      <w:pPr>
        <w:numPr>
          <w:ilvl w:val="0"/>
          <w:numId w:val="3"/>
        </w:numPr>
        <w:spacing w:after="0"/>
      </w:pPr>
      <w:r>
        <w:t>Multiple Concurrent instances of Auto Discovery should be supported</w:t>
      </w:r>
      <w:r w:rsidR="003104AA">
        <w:t>.</w:t>
      </w:r>
    </w:p>
    <w:p w:rsidR="003104AA" w:rsidRDefault="003104AA" w:rsidP="003104AA">
      <w:pPr>
        <w:pStyle w:val="Heading2"/>
      </w:pPr>
      <w:r>
        <w:t>Factory Reset</w:t>
      </w:r>
    </w:p>
    <w:p w:rsidR="003104AA" w:rsidRDefault="003104AA" w:rsidP="003104AA">
      <w:pPr>
        <w:spacing w:after="0"/>
        <w:ind w:firstLine="360"/>
      </w:pPr>
      <w:r>
        <w:t xml:space="preserve">Factory Reset should support - </w:t>
      </w:r>
    </w:p>
    <w:p w:rsidR="003104AA" w:rsidRDefault="003104AA" w:rsidP="003104AA">
      <w:pPr>
        <w:numPr>
          <w:ilvl w:val="0"/>
          <w:numId w:val="3"/>
        </w:numPr>
        <w:spacing w:after="0"/>
      </w:pPr>
      <w:r>
        <w:t>The factory reset of a device</w:t>
      </w:r>
    </w:p>
    <w:p w:rsidR="003104AA" w:rsidRDefault="003104AA" w:rsidP="003104AA">
      <w:pPr>
        <w:numPr>
          <w:ilvl w:val="0"/>
          <w:numId w:val="3"/>
        </w:numPr>
        <w:spacing w:after="0"/>
      </w:pPr>
      <w:r>
        <w:t>Factory reset of a group of devices</w:t>
      </w:r>
    </w:p>
    <w:p w:rsidR="003104AA" w:rsidRDefault="003104AA" w:rsidP="003104AA">
      <w:pPr>
        <w:numPr>
          <w:ilvl w:val="0"/>
          <w:numId w:val="3"/>
        </w:numPr>
        <w:spacing w:after="0"/>
      </w:pPr>
      <w:r>
        <w:t>Automatic factory reset with the Scheduler.</w:t>
      </w:r>
    </w:p>
    <w:p w:rsidR="007F7479" w:rsidRDefault="007F7479" w:rsidP="007F7479">
      <w:pPr>
        <w:pStyle w:val="Heading2"/>
      </w:pPr>
      <w:r>
        <w:t>Firmware Management</w:t>
      </w:r>
    </w:p>
    <w:p w:rsidR="007F7479" w:rsidRDefault="00431B8E" w:rsidP="007F7479">
      <w:pPr>
        <w:spacing w:after="0"/>
        <w:ind w:firstLine="360"/>
      </w:pPr>
      <w:r>
        <w:t xml:space="preserve">Firmware management should support- </w:t>
      </w:r>
    </w:p>
    <w:p w:rsidR="007F7479" w:rsidRDefault="00431B8E" w:rsidP="007F7479">
      <w:pPr>
        <w:numPr>
          <w:ilvl w:val="0"/>
          <w:numId w:val="3"/>
        </w:numPr>
        <w:spacing w:after="0"/>
      </w:pPr>
      <w:r>
        <w:t>Automatic firmware upgrade/downgrade, according to the scheduler</w:t>
      </w:r>
    </w:p>
    <w:p w:rsidR="007F7479" w:rsidRDefault="00431B8E" w:rsidP="007F7479">
      <w:pPr>
        <w:numPr>
          <w:ilvl w:val="0"/>
          <w:numId w:val="3"/>
        </w:numPr>
        <w:spacing w:after="0"/>
      </w:pPr>
      <w:r>
        <w:t>List of all the firmware, and supported feature description</w:t>
      </w:r>
    </w:p>
    <w:p w:rsidR="007F7479" w:rsidRDefault="00431B8E" w:rsidP="007F7479">
      <w:pPr>
        <w:numPr>
          <w:ilvl w:val="0"/>
          <w:numId w:val="3"/>
        </w:numPr>
        <w:spacing w:after="0"/>
      </w:pPr>
      <w:r>
        <w:t>Ability to upgrade/downgrade device/group of devices firmware as desired.</w:t>
      </w:r>
    </w:p>
    <w:p w:rsidR="0084207C" w:rsidRDefault="00E66363" w:rsidP="0084207C">
      <w:pPr>
        <w:pStyle w:val="Heading2"/>
      </w:pPr>
      <w:r>
        <w:t>Route</w:t>
      </w:r>
      <w:r w:rsidR="0084207C">
        <w:t xml:space="preserve"> Management</w:t>
      </w:r>
    </w:p>
    <w:p w:rsidR="00BC050D" w:rsidRDefault="00E66363" w:rsidP="00E66363">
      <w:pPr>
        <w:rPr>
          <w:rFonts w:ascii="Segoe UI" w:hAnsi="Segoe UI" w:cs="Segoe UI"/>
          <w:i/>
          <w:color w:val="948A54"/>
          <w:sz w:val="20"/>
        </w:rPr>
      </w:pPr>
      <w:r w:rsidRPr="004C2DBB">
        <w:rPr>
          <w:rFonts w:ascii="Segoe UI" w:hAnsi="Segoe UI" w:cs="Segoe UI"/>
          <w:i/>
          <w:color w:val="948A54"/>
          <w:sz w:val="20"/>
        </w:rPr>
        <w:t>&lt;</w:t>
      </w:r>
      <w:r>
        <w:rPr>
          <w:rFonts w:ascii="Segoe UI" w:hAnsi="Segoe UI" w:cs="Segoe UI"/>
          <w:i/>
          <w:color w:val="948A54"/>
          <w:sz w:val="20"/>
        </w:rPr>
        <w:t>AMIT</w:t>
      </w:r>
      <w:r w:rsidRPr="004C2DBB">
        <w:rPr>
          <w:rFonts w:ascii="Segoe UI" w:hAnsi="Segoe UI" w:cs="Segoe UI"/>
          <w:i/>
          <w:color w:val="948A54"/>
          <w:sz w:val="20"/>
        </w:rPr>
        <w:t>&gt;</w:t>
      </w:r>
    </w:p>
    <w:p w:rsidR="00E94929" w:rsidRPr="00291ACE" w:rsidRDefault="00E94929" w:rsidP="00E94929">
      <w:pPr>
        <w:rPr>
          <w:rFonts w:ascii="Segoe UI" w:hAnsi="Segoe UI" w:cs="Segoe UI"/>
          <w:i/>
          <w:color w:val="948A54"/>
          <w:sz w:val="20"/>
        </w:rPr>
      </w:pPr>
      <w:r>
        <w:rPr>
          <w:rFonts w:ascii="Segoe UI" w:hAnsi="Segoe UI" w:cs="Segoe UI"/>
          <w:i/>
          <w:color w:val="948A54"/>
          <w:sz w:val="20"/>
        </w:rPr>
        <w:t>&lt;Needs to be discussed&gt;</w:t>
      </w:r>
    </w:p>
    <w:p w:rsidR="00E94929" w:rsidRDefault="00E94929" w:rsidP="00E66363">
      <w:pPr>
        <w:rPr>
          <w:rFonts w:ascii="Segoe UI" w:hAnsi="Segoe UI" w:cs="Segoe UI"/>
          <w:i/>
          <w:color w:val="948A54"/>
          <w:sz w:val="20"/>
        </w:rPr>
      </w:pPr>
    </w:p>
    <w:p w:rsidR="00470887" w:rsidRDefault="00470887" w:rsidP="00470887">
      <w:pPr>
        <w:pStyle w:val="Heading2"/>
      </w:pPr>
      <w:r>
        <w:t>Individual Device Management</w:t>
      </w:r>
    </w:p>
    <w:p w:rsidR="00A34824" w:rsidRDefault="00A321CC" w:rsidP="00A321CC">
      <w:pPr>
        <w:spacing w:after="0"/>
        <w:ind w:left="360"/>
      </w:pPr>
      <w:r>
        <w:t>Individual Device Management would –</w:t>
      </w:r>
    </w:p>
    <w:p w:rsidR="00A321CC" w:rsidRPr="00A34824" w:rsidRDefault="00A321CC" w:rsidP="00A321CC">
      <w:pPr>
        <w:pStyle w:val="ListParagraph"/>
        <w:numPr>
          <w:ilvl w:val="0"/>
          <w:numId w:val="10"/>
        </w:numPr>
      </w:pPr>
      <w:r>
        <w:t>Provide user direct HTTP, frame based, UI of the particular device.</w:t>
      </w:r>
    </w:p>
    <w:p w:rsidR="00716F01" w:rsidRDefault="00716F01" w:rsidP="00716F01">
      <w:pPr>
        <w:pStyle w:val="Heading2"/>
      </w:pPr>
      <w:r>
        <w:lastRenderedPageBreak/>
        <w:t>Scheduling</w:t>
      </w:r>
    </w:p>
    <w:p w:rsidR="0023100C" w:rsidRDefault="0023100C" w:rsidP="0023100C">
      <w:pPr>
        <w:spacing w:after="0"/>
        <w:ind w:left="360"/>
      </w:pPr>
      <w:r>
        <w:t xml:space="preserve">Scheduling would support – </w:t>
      </w:r>
    </w:p>
    <w:p w:rsidR="0023100C" w:rsidRDefault="0023100C" w:rsidP="0023100C">
      <w:pPr>
        <w:pStyle w:val="ListParagraph"/>
        <w:numPr>
          <w:ilvl w:val="0"/>
          <w:numId w:val="10"/>
        </w:numPr>
        <w:spacing w:after="0"/>
      </w:pPr>
      <w:r>
        <w:t>Daily Scheduler</w:t>
      </w:r>
    </w:p>
    <w:p w:rsidR="0023100C" w:rsidRDefault="0023100C" w:rsidP="0023100C">
      <w:pPr>
        <w:pStyle w:val="ListParagraph"/>
        <w:numPr>
          <w:ilvl w:val="0"/>
          <w:numId w:val="10"/>
        </w:numPr>
        <w:spacing w:after="0"/>
      </w:pPr>
      <w:r>
        <w:t>Weekly Scheduler</w:t>
      </w:r>
    </w:p>
    <w:p w:rsidR="0023100C" w:rsidRDefault="0023100C" w:rsidP="0023100C">
      <w:pPr>
        <w:pStyle w:val="ListParagraph"/>
        <w:numPr>
          <w:ilvl w:val="0"/>
          <w:numId w:val="10"/>
        </w:numPr>
        <w:spacing w:after="0"/>
      </w:pPr>
      <w:r>
        <w:t>Monthly Scheduler</w:t>
      </w:r>
    </w:p>
    <w:p w:rsidR="0023100C" w:rsidRDefault="0023100C" w:rsidP="0023100C">
      <w:pPr>
        <w:pStyle w:val="ListParagraph"/>
        <w:numPr>
          <w:ilvl w:val="0"/>
          <w:numId w:val="10"/>
        </w:numPr>
        <w:spacing w:after="0"/>
      </w:pPr>
      <w:r>
        <w:t>Day based Scheduler</w:t>
      </w:r>
    </w:p>
    <w:p w:rsidR="0023100C" w:rsidRDefault="0023100C" w:rsidP="0023100C">
      <w:pPr>
        <w:pStyle w:val="ListParagraph"/>
        <w:numPr>
          <w:ilvl w:val="0"/>
          <w:numId w:val="10"/>
        </w:numPr>
        <w:spacing w:after="0"/>
      </w:pPr>
      <w:r>
        <w:t>Hourly Scheduler</w:t>
      </w:r>
    </w:p>
    <w:p w:rsidR="00075E03" w:rsidRPr="0023100C" w:rsidRDefault="00075E03" w:rsidP="0023100C">
      <w:pPr>
        <w:pStyle w:val="ListParagraph"/>
        <w:numPr>
          <w:ilvl w:val="0"/>
          <w:numId w:val="10"/>
        </w:numPr>
        <w:spacing w:after="0"/>
      </w:pPr>
      <w:r>
        <w:t>Action mapping over a particular schedule.</w:t>
      </w:r>
    </w:p>
    <w:p w:rsidR="00C10CC0" w:rsidRDefault="00C10CC0" w:rsidP="00C10CC0">
      <w:pPr>
        <w:pStyle w:val="Heading2"/>
      </w:pPr>
      <w:r>
        <w:t>Profile Templates</w:t>
      </w:r>
    </w:p>
    <w:p w:rsidR="00C10CC0" w:rsidRDefault="00A34824" w:rsidP="00C10CC0">
      <w:pPr>
        <w:rPr>
          <w:rFonts w:ascii="Segoe UI" w:hAnsi="Segoe UI" w:cs="Segoe UI"/>
          <w:i/>
          <w:color w:val="948A54"/>
          <w:sz w:val="20"/>
        </w:rPr>
      </w:pPr>
      <w:r>
        <w:rPr>
          <w:rFonts w:ascii="Segoe UI" w:hAnsi="Segoe UI" w:cs="Segoe UI"/>
          <w:i/>
          <w:color w:val="948A54"/>
          <w:sz w:val="20"/>
        </w:rPr>
        <w:t>&lt;AMIT&gt;</w:t>
      </w:r>
    </w:p>
    <w:p w:rsidR="00FD0553" w:rsidRDefault="009D7151" w:rsidP="00FD0553">
      <w:pPr>
        <w:spacing w:after="0"/>
        <w:ind w:left="360"/>
      </w:pPr>
      <w:r>
        <w:t>NMS should</w:t>
      </w:r>
      <w:r w:rsidR="00FD0553">
        <w:t xml:space="preserve"> support</w:t>
      </w:r>
      <w:r>
        <w:t xml:space="preserve"> to save and create –</w:t>
      </w:r>
      <w:r w:rsidR="00FD0553">
        <w:t xml:space="preserve"> </w:t>
      </w:r>
    </w:p>
    <w:p w:rsidR="00FD0553" w:rsidRDefault="00FD0553" w:rsidP="00FD0553">
      <w:pPr>
        <w:pStyle w:val="ListParagraph"/>
        <w:numPr>
          <w:ilvl w:val="0"/>
          <w:numId w:val="10"/>
        </w:numPr>
        <w:spacing w:after="0"/>
      </w:pPr>
      <w:r>
        <w:t>Profile</w:t>
      </w:r>
      <w:r w:rsidR="009D7151">
        <w:t xml:space="preserve"> templates</w:t>
      </w:r>
      <w:r>
        <w:t xml:space="preserve"> based upon IP/UID.</w:t>
      </w:r>
    </w:p>
    <w:p w:rsidR="00FD0553" w:rsidRDefault="00FD0553" w:rsidP="00FD0553">
      <w:pPr>
        <w:pStyle w:val="ListParagraph"/>
        <w:numPr>
          <w:ilvl w:val="0"/>
          <w:numId w:val="10"/>
        </w:numPr>
        <w:spacing w:after="0"/>
      </w:pPr>
      <w:r>
        <w:t>Operator customizable profile</w:t>
      </w:r>
      <w:r w:rsidR="009D7151">
        <w:t xml:space="preserve"> templates</w:t>
      </w:r>
      <w:r>
        <w:t>.</w:t>
      </w:r>
    </w:p>
    <w:p w:rsidR="00FD0553" w:rsidRDefault="00FD0553" w:rsidP="00FD0553">
      <w:pPr>
        <w:spacing w:after="0"/>
        <w:ind w:left="360"/>
      </w:pPr>
    </w:p>
    <w:p w:rsidR="00C10CC0" w:rsidRDefault="00C10CC0" w:rsidP="00C10CC0">
      <w:pPr>
        <w:pStyle w:val="Heading2"/>
      </w:pPr>
      <w:r>
        <w:t>Auto Provisioning</w:t>
      </w:r>
    </w:p>
    <w:p w:rsidR="009D7151" w:rsidRDefault="009D7151">
      <w:pPr>
        <w:rPr>
          <w:rFonts w:ascii="Segoe UI" w:hAnsi="Segoe UI" w:cs="Segoe UI"/>
          <w:i/>
          <w:color w:val="948A54"/>
          <w:sz w:val="20"/>
        </w:rPr>
      </w:pPr>
      <w:r>
        <w:rPr>
          <w:rFonts w:ascii="Segoe UI" w:hAnsi="Segoe UI" w:cs="Segoe UI"/>
          <w:i/>
          <w:color w:val="948A54"/>
          <w:sz w:val="20"/>
        </w:rPr>
        <w:t>&lt;AMIT&gt;</w:t>
      </w:r>
    </w:p>
    <w:p w:rsidR="009D7151" w:rsidRPr="009D7151" w:rsidRDefault="009D7151">
      <w:pPr>
        <w:rPr>
          <w:rFonts w:ascii="Segoe UI" w:hAnsi="Segoe UI" w:cs="Segoe UI"/>
          <w:i/>
          <w:color w:val="948A54"/>
          <w:sz w:val="20"/>
        </w:rPr>
      </w:pPr>
      <w:r>
        <w:t xml:space="preserve"> Auto provisioning should support:</w:t>
      </w:r>
    </w:p>
    <w:p w:rsidR="009D7151" w:rsidRDefault="009D7151" w:rsidP="009D7151">
      <w:pPr>
        <w:pStyle w:val="ListParagraph"/>
        <w:numPr>
          <w:ilvl w:val="0"/>
          <w:numId w:val="10"/>
        </w:numPr>
        <w:spacing w:after="0"/>
      </w:pPr>
      <w:r>
        <w:t>Apply of IP/UID based profile template on recovered/replaced device.</w:t>
      </w:r>
    </w:p>
    <w:p w:rsidR="009D7151" w:rsidRDefault="009D7151" w:rsidP="009D7151">
      <w:pPr>
        <w:pStyle w:val="ListParagraph"/>
        <w:numPr>
          <w:ilvl w:val="0"/>
          <w:numId w:val="10"/>
        </w:numPr>
        <w:spacing w:after="0"/>
      </w:pPr>
      <w:r>
        <w:t>Apply of default profile template on newly plugged in device.</w:t>
      </w:r>
    </w:p>
    <w:p w:rsidR="009D7151" w:rsidRDefault="009D7151" w:rsidP="009D7151">
      <w:pPr>
        <w:pStyle w:val="ListParagraph"/>
        <w:spacing w:after="0"/>
        <w:ind w:left="1080"/>
      </w:pPr>
    </w:p>
    <w:p w:rsidR="009D7151" w:rsidRDefault="009D7151"/>
    <w:p w:rsidR="00464EB4" w:rsidRDefault="009D7151">
      <w:pPr>
        <w:rPr>
          <w:rFonts w:ascii="Segoe UI" w:hAnsi="Segoe UI" w:cs="Segoe UI"/>
          <w:color w:val="948A54"/>
          <w:sz w:val="20"/>
        </w:rPr>
      </w:pPr>
      <w:r>
        <w:t xml:space="preserve"> </w:t>
      </w:r>
      <w:r w:rsidR="00464EB4">
        <w:rPr>
          <w:rFonts w:ascii="Segoe UI" w:hAnsi="Segoe UI" w:cs="Segoe UI"/>
          <w:color w:val="948A54"/>
          <w:sz w:val="20"/>
        </w:rPr>
        <w:br w:type="page"/>
      </w:r>
    </w:p>
    <w:p w:rsidR="001C1A07" w:rsidRDefault="001C1A07" w:rsidP="001C1A07">
      <w:pPr>
        <w:pStyle w:val="Heading1"/>
      </w:pPr>
      <w:r>
        <w:lastRenderedPageBreak/>
        <w:t>Implementation Design Description</w:t>
      </w:r>
    </w:p>
    <w:p w:rsidR="001C1A07" w:rsidRPr="001579A6" w:rsidRDefault="001C1A07" w:rsidP="001C1A07">
      <w:pPr>
        <w:rPr>
          <w:rFonts w:ascii="Segoe UI" w:hAnsi="Segoe UI" w:cs="Segoe UI"/>
          <w:i/>
          <w:color w:val="948A54"/>
          <w:sz w:val="20"/>
        </w:rPr>
      </w:pPr>
      <w:r w:rsidRPr="004C2DBB">
        <w:rPr>
          <w:rFonts w:ascii="Segoe UI" w:hAnsi="Segoe UI" w:cs="Segoe UI"/>
          <w:i/>
          <w:color w:val="948A54"/>
          <w:sz w:val="20"/>
        </w:rPr>
        <w:t>&lt;</w:t>
      </w:r>
      <w:r>
        <w:rPr>
          <w:rFonts w:ascii="Segoe UI" w:hAnsi="Segoe UI" w:cs="Segoe UI"/>
          <w:i/>
          <w:color w:val="948A54"/>
          <w:sz w:val="20"/>
        </w:rPr>
        <w:t>System Architecture be discussed here</w:t>
      </w:r>
      <w:r w:rsidRPr="004C2DBB">
        <w:rPr>
          <w:rFonts w:ascii="Segoe UI" w:hAnsi="Segoe UI" w:cs="Segoe UI"/>
          <w:i/>
          <w:color w:val="948A54"/>
          <w:sz w:val="20"/>
        </w:rPr>
        <w:t>&gt;</w:t>
      </w:r>
    </w:p>
    <w:p w:rsidR="001C1A07" w:rsidRDefault="001C1A07" w:rsidP="001C1A0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C1A07" w:rsidRDefault="001C1A07" w:rsidP="001C1A07">
      <w:pPr>
        <w:pStyle w:val="Heading1"/>
      </w:pPr>
      <w:r>
        <w:lastRenderedPageBreak/>
        <w:t>Test Report</w:t>
      </w:r>
    </w:p>
    <w:p w:rsidR="001C1A07" w:rsidRPr="00482350" w:rsidRDefault="001C1A07" w:rsidP="001C1A07">
      <w:pPr>
        <w:rPr>
          <w:rFonts w:ascii="Segoe UI" w:hAnsi="Segoe UI" w:cs="Segoe UI"/>
          <w:i/>
          <w:color w:val="948A54"/>
          <w:sz w:val="20"/>
        </w:rPr>
      </w:pPr>
      <w:r w:rsidRPr="004C2DBB">
        <w:rPr>
          <w:rFonts w:ascii="Segoe UI" w:hAnsi="Segoe UI" w:cs="Segoe UI"/>
          <w:i/>
          <w:color w:val="948A54"/>
          <w:sz w:val="20"/>
        </w:rPr>
        <w:t xml:space="preserve">&lt;Describe what “development” / Integration unit test has been done – and what </w:t>
      </w:r>
      <w:r>
        <w:rPr>
          <w:rFonts w:ascii="Segoe UI" w:hAnsi="Segoe UI" w:cs="Segoe UI"/>
          <w:i/>
          <w:color w:val="948A54"/>
          <w:sz w:val="20"/>
        </w:rPr>
        <w:t>the test results</w:t>
      </w:r>
      <w:r w:rsidRPr="004C2DBB">
        <w:rPr>
          <w:rFonts w:ascii="Segoe UI" w:hAnsi="Segoe UI" w:cs="Segoe UI"/>
          <w:i/>
          <w:color w:val="948A54"/>
          <w:sz w:val="20"/>
        </w:rPr>
        <w:t xml:space="preserve"> here are&gt;</w:t>
      </w:r>
    </w:p>
    <w:p w:rsidR="00470887" w:rsidRPr="00470887" w:rsidRDefault="00470887" w:rsidP="00470887">
      <w:pPr>
        <w:rPr>
          <w:rFonts w:ascii="Segoe UI" w:hAnsi="Segoe UI" w:cs="Segoe UI"/>
          <w:color w:val="948A54"/>
          <w:sz w:val="20"/>
        </w:rPr>
      </w:pPr>
    </w:p>
    <w:sectPr w:rsidR="00470887" w:rsidRPr="00470887" w:rsidSect="00A63DA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type w:val="continuous"/>
      <w:pgSz w:w="11907" w:h="16839" w:code="9"/>
      <w:pgMar w:top="1440" w:right="1440" w:bottom="1440" w:left="1440" w:header="720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D3B" w:rsidRDefault="00CF1D3B">
      <w:r>
        <w:separator/>
      </w:r>
    </w:p>
  </w:endnote>
  <w:endnote w:type="continuationSeparator" w:id="0">
    <w:p w:rsidR="00CF1D3B" w:rsidRDefault="00CF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C9" w:rsidRPr="002910C9" w:rsidRDefault="00386DDE">
    <w:pPr>
      <w:pStyle w:val="Footer"/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5406390</wp:posOffset>
              </wp:positionH>
              <wp:positionV relativeFrom="page">
                <wp:posOffset>9789795</wp:posOffset>
              </wp:positionV>
              <wp:extent cx="1508760" cy="388620"/>
              <wp:effectExtent l="0" t="0" r="0" b="5080"/>
              <wp:wrapNone/>
              <wp:docPr id="4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88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10C9" w:rsidRPr="002910C9" w:rsidRDefault="002910C9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</w:rPr>
                          </w:pP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begin"/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instrText xml:space="preserve"> PAGE  \* Arabic  \* MERGEFORMAT </w:instrTex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separate"/>
                          </w:r>
                          <w:r w:rsidR="000B23D7" w:rsidRPr="000B23D7">
                            <w:rPr>
                              <w:rFonts w:ascii="Cambria" w:hAnsi="Cambria"/>
                              <w:noProof/>
                              <w:color w:val="000000"/>
                              <w:sz w:val="20"/>
                              <w:szCs w:val="20"/>
                            </w:rPr>
                            <w:t>2</w: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30" type="#_x0000_t202" style="position:absolute;margin-left:425.7pt;margin-top:770.85pt;width:118.8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" filled="f" stroked="f" strokeweight=".5pt">
              <v:path arrowok="t"/>
              <v:textbox style="mso-fit-shape-to-text:t">
                <w:txbxContent>
                  <w:p w:rsidR="002910C9" w:rsidRPr="002910C9" w:rsidRDefault="002910C9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</w:rPr>
                    </w:pP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begin"/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instrText xml:space="preserve"> PAGE  \* Arabic  \* MERGEFORMAT </w:instrText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separate"/>
                    </w:r>
                    <w:r w:rsidR="000B23D7" w:rsidRPr="000B23D7">
                      <w:rPr>
                        <w:rFonts w:ascii="Cambria" w:hAnsi="Cambria"/>
                        <w:noProof/>
                        <w:color w:val="000000"/>
                        <w:sz w:val="20"/>
                        <w:szCs w:val="20"/>
                      </w:rPr>
                      <w:t>2</w:t>
                    </w:r>
                    <w:r w:rsidRPr="002910C9">
                      <w:rPr>
                        <w:rFonts w:ascii="Cambria" w:hAnsi="Cambria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91440" distB="91440" distL="114300" distR="114300" simplePos="0" relativeHeight="25167462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9753600</wp:posOffset>
              </wp:positionV>
              <wp:extent cx="5732145" cy="36195"/>
              <wp:effectExtent l="0" t="0" r="1905" b="1905"/>
              <wp:wrapSquare wrapText="bothSides"/>
              <wp:docPr id="3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2145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1in;margin-top:768pt;width:451.35pt;height:2.85pt;z-index:-251641856;visibility:visible;mso-wrap-style:square;mso-width-percent:100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" fillcolor="#4f81bd" stroked="f" strokeweight="2pt">
              <v:path arrowok="t"/>
              <w10:wrap type="square" anchorx="page" anchory="page"/>
            </v:rect>
          </w:pict>
        </mc:Fallback>
      </mc:AlternateContent>
    </w:r>
    <w:r w:rsidR="002910C9">
      <w:rPr>
        <w:sz w:val="24"/>
        <w:szCs w:val="24"/>
      </w:rPr>
      <w:t>Codescape Consultants PL</w:t>
    </w:r>
  </w:p>
  <w:p w:rsidR="00F31994" w:rsidRPr="00935941" w:rsidRDefault="00F31994" w:rsidP="00935941">
    <w:pPr>
      <w:pStyle w:val="Footer"/>
      <w:tabs>
        <w:tab w:val="clear" w:pos="4320"/>
        <w:tab w:val="left" w:pos="3652"/>
        <w:tab w:val="center" w:pos="4680"/>
      </w:tabs>
      <w:rPr>
        <w:rFonts w:ascii="Segoe UI" w:hAnsi="Segoe UI" w:cs="Segoe UI"/>
        <w:b/>
        <w:i/>
        <w:color w:val="7F7F7F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0C9" w:rsidRPr="002910C9" w:rsidRDefault="00386DDE">
    <w:pPr>
      <w:pStyle w:val="Footer"/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91440" distB="91440" distL="114300" distR="114300" simplePos="0" relativeHeight="25166848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9784080</wp:posOffset>
              </wp:positionV>
              <wp:extent cx="5732145" cy="36195"/>
              <wp:effectExtent l="0" t="0" r="1905" b="1905"/>
              <wp:wrapSquare wrapText="bothSides"/>
              <wp:docPr id="2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32145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1in;margin-top:770.4pt;width:451.35pt;height:2.85pt;z-index:-251648000;visibility:visible;mso-wrap-style:square;mso-width-percent:100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" fillcolor="#4f81bd" stroked="f" strokeweight="2pt">
              <v:path arrowok="t"/>
              <w10:wrap type="square"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5349240</wp:posOffset>
              </wp:positionH>
              <wp:positionV relativeFrom="page">
                <wp:posOffset>9820275</wp:posOffset>
              </wp:positionV>
              <wp:extent cx="1508760" cy="388620"/>
              <wp:effectExtent l="0" t="0" r="0" b="5080"/>
              <wp:wrapNone/>
              <wp:docPr id="1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3886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910C9" w:rsidRPr="002910C9" w:rsidRDefault="002910C9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</w:pP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begin"/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instrText xml:space="preserve"> PAGE  \* Arabic  \* MERGEFORMAT </w:instrTex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separate"/>
                          </w:r>
                          <w:r w:rsidR="000B23D7" w:rsidRPr="000B23D7">
                            <w:rPr>
                              <w:rFonts w:ascii="Cambria" w:hAnsi="Cambria"/>
                              <w:noProof/>
                              <w:color w:val="000000"/>
                              <w:sz w:val="20"/>
                              <w:szCs w:val="40"/>
                            </w:rPr>
                            <w:t>1</w:t>
                          </w:r>
                          <w:r w:rsidRPr="002910C9">
                            <w:rPr>
                              <w:rFonts w:ascii="Cambria" w:hAnsi="Cambria"/>
                              <w:color w:val="00000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21.2pt;margin-top:773.25pt;width:118.8pt;height:30.6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" filled="f" stroked="f" strokeweight=".5pt">
              <v:path arrowok="t"/>
              <v:textbox style="mso-fit-shape-to-text:t">
                <w:txbxContent>
                  <w:p w:rsidR="002910C9" w:rsidRPr="002910C9" w:rsidRDefault="002910C9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Cs w:val="40"/>
                      </w:rPr>
                    </w:pP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begin"/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instrText xml:space="preserve"> PAGE  \* Arabic  \* MERGEFORMAT </w:instrText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separate"/>
                    </w:r>
                    <w:r w:rsidR="000B23D7" w:rsidRPr="000B23D7">
                      <w:rPr>
                        <w:rFonts w:ascii="Cambria" w:hAnsi="Cambria"/>
                        <w:noProof/>
                        <w:color w:val="000000"/>
                        <w:sz w:val="20"/>
                        <w:szCs w:val="40"/>
                      </w:rPr>
                      <w:t>1</w:t>
                    </w:r>
                    <w:r w:rsidRPr="002910C9">
                      <w:rPr>
                        <w:rFonts w:ascii="Cambria" w:hAnsi="Cambria"/>
                        <w:color w:val="00000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910C9">
      <w:rPr>
        <w:sz w:val="24"/>
        <w:szCs w:val="24"/>
      </w:rPr>
      <w:t>Codescape Consultants PL</w:t>
    </w:r>
  </w:p>
  <w:p w:rsidR="00F31994" w:rsidRPr="00935941" w:rsidRDefault="00F31994" w:rsidP="0053338E">
    <w:pPr>
      <w:pStyle w:val="Footer"/>
      <w:tabs>
        <w:tab w:val="clear" w:pos="4320"/>
        <w:tab w:val="left" w:pos="3652"/>
        <w:tab w:val="center" w:pos="4680"/>
      </w:tabs>
      <w:rPr>
        <w:rFonts w:ascii="Segoe UI" w:hAnsi="Segoe UI" w:cs="Segoe UI"/>
        <w:b/>
        <w:i/>
        <w:color w:val="7F7F7F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994" w:rsidRDefault="00F31994">
    <w:pPr>
      <w:pStyle w:val="Footer"/>
      <w:tabs>
        <w:tab w:val="clear" w:pos="4320"/>
        <w:tab w:val="center" w:pos="4680"/>
      </w:tabs>
    </w:pPr>
    <w:r>
      <w:tab/>
    </w:r>
    <w:r w:rsidR="002A0368">
      <w:t xml:space="preserve"> Codescape Consultants C</w:t>
    </w:r>
    <w:r>
      <w:t>onfidential</w:t>
    </w:r>
    <w:r>
      <w:tab/>
      <w:t>Revision 0.01</w:t>
    </w:r>
  </w:p>
  <w:p w:rsidR="00F31994" w:rsidRDefault="00F319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D3B" w:rsidRDefault="00CF1D3B">
      <w:r>
        <w:separator/>
      </w:r>
    </w:p>
  </w:footnote>
  <w:footnote w:type="continuationSeparator" w:id="0">
    <w:p w:rsidR="00CF1D3B" w:rsidRDefault="00CF1D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B59" w:rsidRPr="00935941" w:rsidRDefault="00386DDE" w:rsidP="0093594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posOffset>914400</wp:posOffset>
              </wp:positionH>
              <wp:positionV relativeFrom="page">
                <wp:posOffset>382270</wp:posOffset>
              </wp:positionV>
              <wp:extent cx="5732145" cy="172085"/>
              <wp:effectExtent l="0" t="0" r="0" b="0"/>
              <wp:wrapNone/>
              <wp:docPr id="8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2145" cy="17208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910C9" w:rsidRDefault="001E7BAD">
                          <w:pPr>
                            <w:spacing w:after="0" w:line="240" w:lineRule="auto"/>
                            <w:jc w:val="right"/>
                          </w:pPr>
                          <w:r>
                            <w:t>Software Design Description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1in;margin-top:30.1pt;width:451.35pt;height:13.55pt;z-index:25167155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" o:allowincell="f" filled="f" stroked="f">
              <v:textbox style="mso-fit-shape-to-text:t" inset=",0,,0">
                <w:txbxContent>
                  <w:p w:rsidR="002910C9" w:rsidRDefault="001E7BAD">
                    <w:pPr>
                      <w:spacing w:after="0" w:line="240" w:lineRule="auto"/>
                      <w:jc w:val="right"/>
                    </w:pPr>
                    <w:r>
                      <w:t>Software Design Description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382270</wp:posOffset>
              </wp:positionV>
              <wp:extent cx="914400" cy="172085"/>
              <wp:effectExtent l="0" t="0" r="0" b="0"/>
              <wp:wrapNone/>
              <wp:docPr id="7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2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2910C9" w:rsidRPr="002910C9" w:rsidRDefault="002910C9">
                          <w:pPr>
                            <w:spacing w:after="0" w:line="240" w:lineRule="auto"/>
                            <w:rPr>
                              <w:color w:val="FFFFFF"/>
                            </w:rPr>
                          </w:pPr>
                          <w:r w:rsidRPr="002910C9">
                            <w:fldChar w:fldCharType="begin"/>
                          </w:r>
                          <w:r w:rsidRPr="002910C9">
                            <w:instrText xml:space="preserve"> PAGE   \* MERGEFORMAT </w:instrText>
                          </w:r>
                          <w:r w:rsidRPr="002910C9">
                            <w:fldChar w:fldCharType="separate"/>
                          </w:r>
                          <w:r w:rsidR="000B23D7" w:rsidRPr="000B23D7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2910C9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7" type="#_x0000_t202" style="position:absolute;left:0;text-align:left;margin-left:540pt;margin-top:30.1pt;width:1in;height:13.55pt;z-index:25167052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" o:allowincell="f" fillcolor="#4f81bd" stroked="f">
              <v:textbox style="mso-fit-shape-to-text:t" inset=",0,,0">
                <w:txbxContent>
                  <w:p w:rsidR="002910C9" w:rsidRPr="002910C9" w:rsidRDefault="002910C9">
                    <w:pPr>
                      <w:spacing w:after="0" w:line="240" w:lineRule="auto"/>
                      <w:rPr>
                        <w:color w:val="FFFFFF"/>
                      </w:rPr>
                    </w:pPr>
                    <w:r w:rsidRPr="002910C9">
                      <w:fldChar w:fldCharType="begin"/>
                    </w:r>
                    <w:r w:rsidRPr="002910C9">
                      <w:instrText xml:space="preserve"> PAGE   \* MERGEFORMAT </w:instrText>
                    </w:r>
                    <w:r w:rsidRPr="002910C9">
                      <w:fldChar w:fldCharType="separate"/>
                    </w:r>
                    <w:r w:rsidR="000B23D7" w:rsidRPr="000B23D7">
                      <w:rPr>
                        <w:noProof/>
                        <w:color w:val="FFFFFF"/>
                      </w:rPr>
                      <w:t>2</w:t>
                    </w:r>
                    <w:r w:rsidRPr="002910C9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B59" w:rsidRPr="00AA16A7" w:rsidRDefault="00386DDE" w:rsidP="002C1B59">
    <w:pPr>
      <w:pStyle w:val="Header"/>
      <w:jc w:val="right"/>
      <w:rPr>
        <w:rFonts w:ascii="Segoe UI" w:hAnsi="Segoe UI" w:cs="Segoe UI"/>
        <w:b/>
        <w:i/>
        <w:color w:val="7F7F7F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posOffset>914400</wp:posOffset>
              </wp:positionH>
              <wp:positionV relativeFrom="page">
                <wp:posOffset>381000</wp:posOffset>
              </wp:positionV>
              <wp:extent cx="5732145" cy="172085"/>
              <wp:effectExtent l="0" t="0" r="0" b="0"/>
              <wp:wrapNone/>
              <wp:docPr id="6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32145" cy="17208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5BD9" w:rsidRDefault="002B1952">
                          <w:pPr>
                            <w:spacing w:after="0" w:line="240" w:lineRule="auto"/>
                            <w:jc w:val="right"/>
                          </w:pPr>
                          <w:r>
                            <w:t>NMS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1in;margin-top:30pt;width:451.35pt;height:13.55pt;z-index:251665408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" o:allowincell="f" filled="f" stroked="f">
              <v:textbox style="mso-fit-shape-to-text:t" inset=",0,,0">
                <w:txbxContent>
                  <w:p w:rsidR="00285BD9" w:rsidRDefault="002B1952">
                    <w:pPr>
                      <w:spacing w:after="0" w:line="240" w:lineRule="auto"/>
                      <w:jc w:val="right"/>
                    </w:pPr>
                    <w:r>
                      <w:t>NMS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6858000</wp:posOffset>
              </wp:positionH>
              <wp:positionV relativeFrom="page">
                <wp:posOffset>381000</wp:posOffset>
              </wp:positionV>
              <wp:extent cx="914400" cy="172085"/>
              <wp:effectExtent l="0" t="0" r="0" b="0"/>
              <wp:wrapNone/>
              <wp:docPr id="5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2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extLst/>
                    </wps:spPr>
                    <wps:txbx>
                      <w:txbxContent>
                        <w:p w:rsidR="00285BD9" w:rsidRPr="00285BD9" w:rsidRDefault="00285BD9">
                          <w:pPr>
                            <w:spacing w:after="0" w:line="240" w:lineRule="auto"/>
                            <w:rPr>
                              <w:color w:val="FFFFFF"/>
                            </w:rPr>
                          </w:pPr>
                          <w:r w:rsidRPr="00285BD9">
                            <w:fldChar w:fldCharType="begin"/>
                          </w:r>
                          <w:r w:rsidRPr="00285BD9">
                            <w:instrText xml:space="preserve"> PAGE   \* MERGEFORMAT </w:instrText>
                          </w:r>
                          <w:r w:rsidRPr="00285BD9">
                            <w:fldChar w:fldCharType="separate"/>
                          </w:r>
                          <w:r w:rsidR="000B23D7" w:rsidRPr="000B23D7">
                            <w:rPr>
                              <w:noProof/>
                              <w:color w:val="FFFFFF"/>
                            </w:rPr>
                            <w:t>1</w:t>
                          </w:r>
                          <w:r w:rsidRPr="00285BD9">
                            <w:rPr>
                              <w:noProof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540pt;margin-top:30pt;width:1in;height:13.55pt;z-index:251664384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" o:allowincell="f" fillcolor="#4f81bd" stroked="f">
              <v:textbox style="mso-fit-shape-to-text:t" inset=",0,,0">
                <w:txbxContent>
                  <w:p w:rsidR="00285BD9" w:rsidRPr="00285BD9" w:rsidRDefault="00285BD9">
                    <w:pPr>
                      <w:spacing w:after="0" w:line="240" w:lineRule="auto"/>
                      <w:rPr>
                        <w:color w:val="FFFFFF"/>
                      </w:rPr>
                    </w:pPr>
                    <w:r w:rsidRPr="00285BD9">
                      <w:fldChar w:fldCharType="begin"/>
                    </w:r>
                    <w:r w:rsidRPr="00285BD9">
                      <w:instrText xml:space="preserve"> PAGE   \* MERGEFORMAT </w:instrText>
                    </w:r>
                    <w:r w:rsidRPr="00285BD9">
                      <w:fldChar w:fldCharType="separate"/>
                    </w:r>
                    <w:r w:rsidR="000B23D7" w:rsidRPr="000B23D7">
                      <w:rPr>
                        <w:noProof/>
                        <w:color w:val="FFFFFF"/>
                      </w:rPr>
                      <w:t>1</w:t>
                    </w:r>
                    <w:r w:rsidRPr="00285BD9">
                      <w:rPr>
                        <w:noProof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C3" w:rsidRDefault="008068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E144249"/>
    <w:multiLevelType w:val="hybridMultilevel"/>
    <w:tmpl w:val="4718EB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70146EC"/>
    <w:multiLevelType w:val="multilevel"/>
    <w:tmpl w:val="1668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9D2DF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220306FB"/>
    <w:multiLevelType w:val="hybridMultilevel"/>
    <w:tmpl w:val="A2BC9B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28A87F24"/>
    <w:multiLevelType w:val="hybridMultilevel"/>
    <w:tmpl w:val="0CAC6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805552B"/>
    <w:multiLevelType w:val="hybridMultilevel"/>
    <w:tmpl w:val="39B2B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D2D94"/>
    <w:multiLevelType w:val="hybridMultilevel"/>
    <w:tmpl w:val="7FAC72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4F960101"/>
    <w:multiLevelType w:val="hybridMultilevel"/>
    <w:tmpl w:val="94BA0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A5D58CE"/>
    <w:multiLevelType w:val="hybridMultilevel"/>
    <w:tmpl w:val="4AF05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8915C66"/>
    <w:multiLevelType w:val="hybridMultilevel"/>
    <w:tmpl w:val="0E88D4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75FF7E86"/>
    <w:multiLevelType w:val="multilevel"/>
    <w:tmpl w:val="3954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11"/>
  </w:num>
  <w:num w:numId="9">
    <w:abstractNumId w:val="2"/>
  </w:num>
  <w:num w:numId="10">
    <w:abstractNumId w:val="8"/>
  </w:num>
  <w:num w:numId="11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7C"/>
    <w:rsid w:val="000068FA"/>
    <w:rsid w:val="00006949"/>
    <w:rsid w:val="00032812"/>
    <w:rsid w:val="0003335A"/>
    <w:rsid w:val="00035264"/>
    <w:rsid w:val="00035FB9"/>
    <w:rsid w:val="000363F2"/>
    <w:rsid w:val="000378C9"/>
    <w:rsid w:val="0004681A"/>
    <w:rsid w:val="000506C4"/>
    <w:rsid w:val="00052939"/>
    <w:rsid w:val="00061CB3"/>
    <w:rsid w:val="00062322"/>
    <w:rsid w:val="00063F5F"/>
    <w:rsid w:val="000677BC"/>
    <w:rsid w:val="00070022"/>
    <w:rsid w:val="000705C6"/>
    <w:rsid w:val="00075E03"/>
    <w:rsid w:val="00076BDB"/>
    <w:rsid w:val="00077CFA"/>
    <w:rsid w:val="000803FF"/>
    <w:rsid w:val="00080412"/>
    <w:rsid w:val="0008328F"/>
    <w:rsid w:val="000874A7"/>
    <w:rsid w:val="00096569"/>
    <w:rsid w:val="000978EF"/>
    <w:rsid w:val="000A1106"/>
    <w:rsid w:val="000A1152"/>
    <w:rsid w:val="000A1712"/>
    <w:rsid w:val="000A2E99"/>
    <w:rsid w:val="000A5043"/>
    <w:rsid w:val="000A5D82"/>
    <w:rsid w:val="000B14FD"/>
    <w:rsid w:val="000B23D7"/>
    <w:rsid w:val="000B39CE"/>
    <w:rsid w:val="000B41FF"/>
    <w:rsid w:val="000B4D8F"/>
    <w:rsid w:val="000C4D5D"/>
    <w:rsid w:val="000C7A8D"/>
    <w:rsid w:val="000D15D4"/>
    <w:rsid w:val="000E3387"/>
    <w:rsid w:val="000E6CC6"/>
    <w:rsid w:val="000E709C"/>
    <w:rsid w:val="000F2B3F"/>
    <w:rsid w:val="000F52EA"/>
    <w:rsid w:val="000F62C3"/>
    <w:rsid w:val="00106B17"/>
    <w:rsid w:val="00107F69"/>
    <w:rsid w:val="00113EE4"/>
    <w:rsid w:val="0012016D"/>
    <w:rsid w:val="0012214E"/>
    <w:rsid w:val="0012571C"/>
    <w:rsid w:val="00126209"/>
    <w:rsid w:val="00127847"/>
    <w:rsid w:val="001310D2"/>
    <w:rsid w:val="00133239"/>
    <w:rsid w:val="00143B2D"/>
    <w:rsid w:val="001464F1"/>
    <w:rsid w:val="00146725"/>
    <w:rsid w:val="00153387"/>
    <w:rsid w:val="00155250"/>
    <w:rsid w:val="00157505"/>
    <w:rsid w:val="0016113F"/>
    <w:rsid w:val="00162816"/>
    <w:rsid w:val="001700F9"/>
    <w:rsid w:val="001703FF"/>
    <w:rsid w:val="00171493"/>
    <w:rsid w:val="001771B9"/>
    <w:rsid w:val="00181767"/>
    <w:rsid w:val="00183001"/>
    <w:rsid w:val="00185CD4"/>
    <w:rsid w:val="00186FA1"/>
    <w:rsid w:val="001907F4"/>
    <w:rsid w:val="001931AA"/>
    <w:rsid w:val="001976E7"/>
    <w:rsid w:val="001A477B"/>
    <w:rsid w:val="001C1A07"/>
    <w:rsid w:val="001C3C17"/>
    <w:rsid w:val="001C4D5E"/>
    <w:rsid w:val="001C5C06"/>
    <w:rsid w:val="001C6038"/>
    <w:rsid w:val="001D55E4"/>
    <w:rsid w:val="001D5864"/>
    <w:rsid w:val="001D5B6F"/>
    <w:rsid w:val="001E2D6E"/>
    <w:rsid w:val="001E7BAD"/>
    <w:rsid w:val="001F114F"/>
    <w:rsid w:val="001F11F8"/>
    <w:rsid w:val="001F4777"/>
    <w:rsid w:val="001F6CF8"/>
    <w:rsid w:val="00203CC6"/>
    <w:rsid w:val="0020498C"/>
    <w:rsid w:val="00205620"/>
    <w:rsid w:val="002074C5"/>
    <w:rsid w:val="00211228"/>
    <w:rsid w:val="00211C5E"/>
    <w:rsid w:val="002147B7"/>
    <w:rsid w:val="00216994"/>
    <w:rsid w:val="002213DC"/>
    <w:rsid w:val="002217B7"/>
    <w:rsid w:val="00222204"/>
    <w:rsid w:val="0022344B"/>
    <w:rsid w:val="0022595B"/>
    <w:rsid w:val="0023100C"/>
    <w:rsid w:val="00231B12"/>
    <w:rsid w:val="00233379"/>
    <w:rsid w:val="00233A27"/>
    <w:rsid w:val="0023537E"/>
    <w:rsid w:val="00247A1D"/>
    <w:rsid w:val="00247C6C"/>
    <w:rsid w:val="00253202"/>
    <w:rsid w:val="00260D28"/>
    <w:rsid w:val="0026198C"/>
    <w:rsid w:val="00261D91"/>
    <w:rsid w:val="00263A56"/>
    <w:rsid w:val="00265CD4"/>
    <w:rsid w:val="00267CCC"/>
    <w:rsid w:val="002734C4"/>
    <w:rsid w:val="00281D9A"/>
    <w:rsid w:val="00284713"/>
    <w:rsid w:val="00285A93"/>
    <w:rsid w:val="00285BD9"/>
    <w:rsid w:val="00287A4F"/>
    <w:rsid w:val="002910C9"/>
    <w:rsid w:val="00291ACE"/>
    <w:rsid w:val="002A0368"/>
    <w:rsid w:val="002A18F2"/>
    <w:rsid w:val="002A48C6"/>
    <w:rsid w:val="002B15DE"/>
    <w:rsid w:val="002B1952"/>
    <w:rsid w:val="002B3FD9"/>
    <w:rsid w:val="002B4526"/>
    <w:rsid w:val="002B518C"/>
    <w:rsid w:val="002B6B28"/>
    <w:rsid w:val="002C1B59"/>
    <w:rsid w:val="002C6E1C"/>
    <w:rsid w:val="002D48B5"/>
    <w:rsid w:val="002D5735"/>
    <w:rsid w:val="002E2379"/>
    <w:rsid w:val="002F49EF"/>
    <w:rsid w:val="003104AA"/>
    <w:rsid w:val="00311F93"/>
    <w:rsid w:val="00315D0B"/>
    <w:rsid w:val="00324F3D"/>
    <w:rsid w:val="00326533"/>
    <w:rsid w:val="00327B5E"/>
    <w:rsid w:val="00332CFA"/>
    <w:rsid w:val="0033425A"/>
    <w:rsid w:val="0033653C"/>
    <w:rsid w:val="00340AB9"/>
    <w:rsid w:val="0034684F"/>
    <w:rsid w:val="003514E3"/>
    <w:rsid w:val="00357E22"/>
    <w:rsid w:val="0036746A"/>
    <w:rsid w:val="0037003D"/>
    <w:rsid w:val="00372412"/>
    <w:rsid w:val="003732C7"/>
    <w:rsid w:val="00373908"/>
    <w:rsid w:val="003813E6"/>
    <w:rsid w:val="003832A7"/>
    <w:rsid w:val="00383D21"/>
    <w:rsid w:val="00384FCF"/>
    <w:rsid w:val="003866BC"/>
    <w:rsid w:val="00386DDE"/>
    <w:rsid w:val="00390CC3"/>
    <w:rsid w:val="00391368"/>
    <w:rsid w:val="0039197C"/>
    <w:rsid w:val="00393212"/>
    <w:rsid w:val="00397CD9"/>
    <w:rsid w:val="003A5E8A"/>
    <w:rsid w:val="003A74CF"/>
    <w:rsid w:val="003A7DAC"/>
    <w:rsid w:val="003B7136"/>
    <w:rsid w:val="003C08D4"/>
    <w:rsid w:val="003C2EAA"/>
    <w:rsid w:val="003D706D"/>
    <w:rsid w:val="003D7A7B"/>
    <w:rsid w:val="003F6CF0"/>
    <w:rsid w:val="00400D0C"/>
    <w:rsid w:val="004016CE"/>
    <w:rsid w:val="0040198D"/>
    <w:rsid w:val="00402008"/>
    <w:rsid w:val="00407629"/>
    <w:rsid w:val="0041664B"/>
    <w:rsid w:val="00417415"/>
    <w:rsid w:val="004212D4"/>
    <w:rsid w:val="004319CC"/>
    <w:rsid w:val="00431B8E"/>
    <w:rsid w:val="0043482A"/>
    <w:rsid w:val="00447CF3"/>
    <w:rsid w:val="004566F4"/>
    <w:rsid w:val="00457222"/>
    <w:rsid w:val="004573DB"/>
    <w:rsid w:val="004609F3"/>
    <w:rsid w:val="00461144"/>
    <w:rsid w:val="00461DFF"/>
    <w:rsid w:val="00464EB4"/>
    <w:rsid w:val="00470887"/>
    <w:rsid w:val="00473B43"/>
    <w:rsid w:val="00484403"/>
    <w:rsid w:val="00484F68"/>
    <w:rsid w:val="00486464"/>
    <w:rsid w:val="00487D65"/>
    <w:rsid w:val="004A21B2"/>
    <w:rsid w:val="004A6A58"/>
    <w:rsid w:val="004B1388"/>
    <w:rsid w:val="004B20E9"/>
    <w:rsid w:val="004B2EA4"/>
    <w:rsid w:val="004C2DBB"/>
    <w:rsid w:val="004C6E92"/>
    <w:rsid w:val="004D1258"/>
    <w:rsid w:val="004D2686"/>
    <w:rsid w:val="004D4384"/>
    <w:rsid w:val="004E2FE2"/>
    <w:rsid w:val="004E7E1F"/>
    <w:rsid w:val="004F36C9"/>
    <w:rsid w:val="004F4982"/>
    <w:rsid w:val="00512356"/>
    <w:rsid w:val="0051568F"/>
    <w:rsid w:val="005218B7"/>
    <w:rsid w:val="00521EDF"/>
    <w:rsid w:val="0052296A"/>
    <w:rsid w:val="0052521A"/>
    <w:rsid w:val="005270B5"/>
    <w:rsid w:val="00532B2A"/>
    <w:rsid w:val="0053338E"/>
    <w:rsid w:val="0053378B"/>
    <w:rsid w:val="00536D66"/>
    <w:rsid w:val="00536F4D"/>
    <w:rsid w:val="005421E8"/>
    <w:rsid w:val="00544B45"/>
    <w:rsid w:val="00544D01"/>
    <w:rsid w:val="005456DF"/>
    <w:rsid w:val="00545A20"/>
    <w:rsid w:val="00546103"/>
    <w:rsid w:val="00546B6E"/>
    <w:rsid w:val="00550FD8"/>
    <w:rsid w:val="0055127F"/>
    <w:rsid w:val="00557A0F"/>
    <w:rsid w:val="00563C29"/>
    <w:rsid w:val="005802E3"/>
    <w:rsid w:val="00580EE1"/>
    <w:rsid w:val="005826C5"/>
    <w:rsid w:val="00586C85"/>
    <w:rsid w:val="0059148C"/>
    <w:rsid w:val="00591DCE"/>
    <w:rsid w:val="0059587F"/>
    <w:rsid w:val="005A0FC1"/>
    <w:rsid w:val="005B67B6"/>
    <w:rsid w:val="005C0F06"/>
    <w:rsid w:val="005D40D7"/>
    <w:rsid w:val="005D4FE9"/>
    <w:rsid w:val="005D631B"/>
    <w:rsid w:val="005E30D8"/>
    <w:rsid w:val="005E31B8"/>
    <w:rsid w:val="006014F7"/>
    <w:rsid w:val="00602ABA"/>
    <w:rsid w:val="00604F27"/>
    <w:rsid w:val="00604F8C"/>
    <w:rsid w:val="00614C8B"/>
    <w:rsid w:val="00616E3A"/>
    <w:rsid w:val="0061710A"/>
    <w:rsid w:val="00620CFC"/>
    <w:rsid w:val="00621BEB"/>
    <w:rsid w:val="0062484D"/>
    <w:rsid w:val="00626220"/>
    <w:rsid w:val="0063067C"/>
    <w:rsid w:val="00634482"/>
    <w:rsid w:val="0063451E"/>
    <w:rsid w:val="00635974"/>
    <w:rsid w:val="00640808"/>
    <w:rsid w:val="00641B21"/>
    <w:rsid w:val="00641FEA"/>
    <w:rsid w:val="006428CE"/>
    <w:rsid w:val="0065066C"/>
    <w:rsid w:val="0065112E"/>
    <w:rsid w:val="00657524"/>
    <w:rsid w:val="00660A28"/>
    <w:rsid w:val="006711D7"/>
    <w:rsid w:val="00672988"/>
    <w:rsid w:val="00676782"/>
    <w:rsid w:val="00677641"/>
    <w:rsid w:val="006861EE"/>
    <w:rsid w:val="00686901"/>
    <w:rsid w:val="006909CB"/>
    <w:rsid w:val="006914CB"/>
    <w:rsid w:val="00694717"/>
    <w:rsid w:val="006962DA"/>
    <w:rsid w:val="00697858"/>
    <w:rsid w:val="006A6940"/>
    <w:rsid w:val="006B112E"/>
    <w:rsid w:val="006C6CC7"/>
    <w:rsid w:val="006D281E"/>
    <w:rsid w:val="006D569C"/>
    <w:rsid w:val="006D57B4"/>
    <w:rsid w:val="006E31CE"/>
    <w:rsid w:val="006E7E6E"/>
    <w:rsid w:val="006F192C"/>
    <w:rsid w:val="006F1936"/>
    <w:rsid w:val="006F2B95"/>
    <w:rsid w:val="00703E42"/>
    <w:rsid w:val="00713469"/>
    <w:rsid w:val="00713D19"/>
    <w:rsid w:val="00716F01"/>
    <w:rsid w:val="007207C5"/>
    <w:rsid w:val="00722DDC"/>
    <w:rsid w:val="00727D2C"/>
    <w:rsid w:val="00730555"/>
    <w:rsid w:val="00733A34"/>
    <w:rsid w:val="007341FB"/>
    <w:rsid w:val="00752A2F"/>
    <w:rsid w:val="00757A77"/>
    <w:rsid w:val="0076079C"/>
    <w:rsid w:val="00760CC2"/>
    <w:rsid w:val="00764D81"/>
    <w:rsid w:val="007709BE"/>
    <w:rsid w:val="00771AF2"/>
    <w:rsid w:val="007829E6"/>
    <w:rsid w:val="00787BBA"/>
    <w:rsid w:val="007908A2"/>
    <w:rsid w:val="00791486"/>
    <w:rsid w:val="007A72C5"/>
    <w:rsid w:val="007B114C"/>
    <w:rsid w:val="007B23F1"/>
    <w:rsid w:val="007B68D1"/>
    <w:rsid w:val="007C37BA"/>
    <w:rsid w:val="007C37FA"/>
    <w:rsid w:val="007D0FA8"/>
    <w:rsid w:val="007D133A"/>
    <w:rsid w:val="007D689B"/>
    <w:rsid w:val="007E5960"/>
    <w:rsid w:val="007F7479"/>
    <w:rsid w:val="00800A9A"/>
    <w:rsid w:val="008062AE"/>
    <w:rsid w:val="008068C3"/>
    <w:rsid w:val="0081186F"/>
    <w:rsid w:val="0081672C"/>
    <w:rsid w:val="0082664F"/>
    <w:rsid w:val="00826D3F"/>
    <w:rsid w:val="0083347D"/>
    <w:rsid w:val="008408C3"/>
    <w:rsid w:val="00840AFB"/>
    <w:rsid w:val="00841E7A"/>
    <w:rsid w:val="0084207C"/>
    <w:rsid w:val="00845485"/>
    <w:rsid w:val="008455D9"/>
    <w:rsid w:val="00850D51"/>
    <w:rsid w:val="00851903"/>
    <w:rsid w:val="00854B67"/>
    <w:rsid w:val="00863078"/>
    <w:rsid w:val="00863E4D"/>
    <w:rsid w:val="0087126C"/>
    <w:rsid w:val="008922BF"/>
    <w:rsid w:val="008928F1"/>
    <w:rsid w:val="00894F13"/>
    <w:rsid w:val="008A6147"/>
    <w:rsid w:val="008B55CF"/>
    <w:rsid w:val="008B5987"/>
    <w:rsid w:val="008B5D6F"/>
    <w:rsid w:val="008C0416"/>
    <w:rsid w:val="008C25E6"/>
    <w:rsid w:val="008C3B02"/>
    <w:rsid w:val="008D2A57"/>
    <w:rsid w:val="008D3324"/>
    <w:rsid w:val="008E5078"/>
    <w:rsid w:val="008E6019"/>
    <w:rsid w:val="008E78FD"/>
    <w:rsid w:val="008E7A94"/>
    <w:rsid w:val="00902ADF"/>
    <w:rsid w:val="00917B7B"/>
    <w:rsid w:val="00921C09"/>
    <w:rsid w:val="009266A2"/>
    <w:rsid w:val="00931743"/>
    <w:rsid w:val="00935941"/>
    <w:rsid w:val="00936E55"/>
    <w:rsid w:val="009427CE"/>
    <w:rsid w:val="00944BB8"/>
    <w:rsid w:val="009460E0"/>
    <w:rsid w:val="00946166"/>
    <w:rsid w:val="00951F3C"/>
    <w:rsid w:val="00952651"/>
    <w:rsid w:val="009600A5"/>
    <w:rsid w:val="00960DB8"/>
    <w:rsid w:val="00974F89"/>
    <w:rsid w:val="0097682D"/>
    <w:rsid w:val="00977D81"/>
    <w:rsid w:val="00984163"/>
    <w:rsid w:val="00987E85"/>
    <w:rsid w:val="00987F30"/>
    <w:rsid w:val="00994658"/>
    <w:rsid w:val="009A06E3"/>
    <w:rsid w:val="009A09B9"/>
    <w:rsid w:val="009A4316"/>
    <w:rsid w:val="009B1830"/>
    <w:rsid w:val="009B24CC"/>
    <w:rsid w:val="009B2B52"/>
    <w:rsid w:val="009B6C24"/>
    <w:rsid w:val="009C1A37"/>
    <w:rsid w:val="009C35D0"/>
    <w:rsid w:val="009C4BF9"/>
    <w:rsid w:val="009D29F6"/>
    <w:rsid w:val="009D2B47"/>
    <w:rsid w:val="009D3C73"/>
    <w:rsid w:val="009D484D"/>
    <w:rsid w:val="009D7151"/>
    <w:rsid w:val="009E19D9"/>
    <w:rsid w:val="009E2CE5"/>
    <w:rsid w:val="009E61B8"/>
    <w:rsid w:val="009E7522"/>
    <w:rsid w:val="009F4784"/>
    <w:rsid w:val="009F6BD1"/>
    <w:rsid w:val="00A10D19"/>
    <w:rsid w:val="00A132A9"/>
    <w:rsid w:val="00A214D2"/>
    <w:rsid w:val="00A23002"/>
    <w:rsid w:val="00A264D1"/>
    <w:rsid w:val="00A27ED4"/>
    <w:rsid w:val="00A31AEF"/>
    <w:rsid w:val="00A321CC"/>
    <w:rsid w:val="00A33633"/>
    <w:rsid w:val="00A3458A"/>
    <w:rsid w:val="00A34824"/>
    <w:rsid w:val="00A35BDC"/>
    <w:rsid w:val="00A36025"/>
    <w:rsid w:val="00A3639F"/>
    <w:rsid w:val="00A41844"/>
    <w:rsid w:val="00A428B1"/>
    <w:rsid w:val="00A42D7C"/>
    <w:rsid w:val="00A44C38"/>
    <w:rsid w:val="00A44C86"/>
    <w:rsid w:val="00A5099D"/>
    <w:rsid w:val="00A52D3A"/>
    <w:rsid w:val="00A5678E"/>
    <w:rsid w:val="00A6107F"/>
    <w:rsid w:val="00A63DAF"/>
    <w:rsid w:val="00A71514"/>
    <w:rsid w:val="00A75717"/>
    <w:rsid w:val="00A77DA5"/>
    <w:rsid w:val="00A82726"/>
    <w:rsid w:val="00A962F2"/>
    <w:rsid w:val="00AA16A7"/>
    <w:rsid w:val="00AA3EC4"/>
    <w:rsid w:val="00AA5775"/>
    <w:rsid w:val="00AB3C62"/>
    <w:rsid w:val="00AC28A8"/>
    <w:rsid w:val="00AC2B87"/>
    <w:rsid w:val="00AC532E"/>
    <w:rsid w:val="00AD05C9"/>
    <w:rsid w:val="00AD5010"/>
    <w:rsid w:val="00AD624E"/>
    <w:rsid w:val="00AE1AA8"/>
    <w:rsid w:val="00AE3224"/>
    <w:rsid w:val="00AE4047"/>
    <w:rsid w:val="00AE580C"/>
    <w:rsid w:val="00AE5EAE"/>
    <w:rsid w:val="00AF0D19"/>
    <w:rsid w:val="00AF2150"/>
    <w:rsid w:val="00AF502E"/>
    <w:rsid w:val="00B02CBF"/>
    <w:rsid w:val="00B04244"/>
    <w:rsid w:val="00B11629"/>
    <w:rsid w:val="00B16593"/>
    <w:rsid w:val="00B16C2A"/>
    <w:rsid w:val="00B17E82"/>
    <w:rsid w:val="00B2082A"/>
    <w:rsid w:val="00B24682"/>
    <w:rsid w:val="00B34E95"/>
    <w:rsid w:val="00B43385"/>
    <w:rsid w:val="00B57266"/>
    <w:rsid w:val="00B775D6"/>
    <w:rsid w:val="00B8007B"/>
    <w:rsid w:val="00B86630"/>
    <w:rsid w:val="00B930B8"/>
    <w:rsid w:val="00B9331F"/>
    <w:rsid w:val="00B96DB6"/>
    <w:rsid w:val="00BA3583"/>
    <w:rsid w:val="00BB574D"/>
    <w:rsid w:val="00BC050D"/>
    <w:rsid w:val="00BC2913"/>
    <w:rsid w:val="00BC4926"/>
    <w:rsid w:val="00BC76A8"/>
    <w:rsid w:val="00BC784E"/>
    <w:rsid w:val="00BD0209"/>
    <w:rsid w:val="00BD36C1"/>
    <w:rsid w:val="00BD6622"/>
    <w:rsid w:val="00BD6DC4"/>
    <w:rsid w:val="00BE2750"/>
    <w:rsid w:val="00BF32BC"/>
    <w:rsid w:val="00C058FF"/>
    <w:rsid w:val="00C05E2A"/>
    <w:rsid w:val="00C10CC0"/>
    <w:rsid w:val="00C1777F"/>
    <w:rsid w:val="00C25AB4"/>
    <w:rsid w:val="00C26C4E"/>
    <w:rsid w:val="00C338D3"/>
    <w:rsid w:val="00C352EA"/>
    <w:rsid w:val="00C5143A"/>
    <w:rsid w:val="00C51923"/>
    <w:rsid w:val="00C540E5"/>
    <w:rsid w:val="00C56B77"/>
    <w:rsid w:val="00C612E7"/>
    <w:rsid w:val="00C61AB6"/>
    <w:rsid w:val="00C6758C"/>
    <w:rsid w:val="00C7049E"/>
    <w:rsid w:val="00C76ED3"/>
    <w:rsid w:val="00C7773C"/>
    <w:rsid w:val="00C804A9"/>
    <w:rsid w:val="00C826A4"/>
    <w:rsid w:val="00C85524"/>
    <w:rsid w:val="00C9186B"/>
    <w:rsid w:val="00C93D77"/>
    <w:rsid w:val="00CA202D"/>
    <w:rsid w:val="00CA56EF"/>
    <w:rsid w:val="00CB1910"/>
    <w:rsid w:val="00CB1977"/>
    <w:rsid w:val="00CB6162"/>
    <w:rsid w:val="00CC0514"/>
    <w:rsid w:val="00CC25E4"/>
    <w:rsid w:val="00CC2D5D"/>
    <w:rsid w:val="00CC6B4A"/>
    <w:rsid w:val="00CD1E37"/>
    <w:rsid w:val="00CE5086"/>
    <w:rsid w:val="00CE5C0D"/>
    <w:rsid w:val="00CE6989"/>
    <w:rsid w:val="00CF1D3B"/>
    <w:rsid w:val="00CF4209"/>
    <w:rsid w:val="00D0113D"/>
    <w:rsid w:val="00D012AF"/>
    <w:rsid w:val="00D018B4"/>
    <w:rsid w:val="00D0203F"/>
    <w:rsid w:val="00D039A1"/>
    <w:rsid w:val="00D20803"/>
    <w:rsid w:val="00D23B81"/>
    <w:rsid w:val="00D23FBD"/>
    <w:rsid w:val="00D272F3"/>
    <w:rsid w:val="00D273F2"/>
    <w:rsid w:val="00D31095"/>
    <w:rsid w:val="00D37C71"/>
    <w:rsid w:val="00D4008A"/>
    <w:rsid w:val="00D42517"/>
    <w:rsid w:val="00D50872"/>
    <w:rsid w:val="00D54097"/>
    <w:rsid w:val="00D55B64"/>
    <w:rsid w:val="00D56FEE"/>
    <w:rsid w:val="00D65376"/>
    <w:rsid w:val="00D66FF6"/>
    <w:rsid w:val="00D729DD"/>
    <w:rsid w:val="00D775A2"/>
    <w:rsid w:val="00D80025"/>
    <w:rsid w:val="00D874C5"/>
    <w:rsid w:val="00D90948"/>
    <w:rsid w:val="00D90B2C"/>
    <w:rsid w:val="00D91F4B"/>
    <w:rsid w:val="00D94F4F"/>
    <w:rsid w:val="00DA0761"/>
    <w:rsid w:val="00DA478C"/>
    <w:rsid w:val="00DA58AA"/>
    <w:rsid w:val="00DD048B"/>
    <w:rsid w:val="00DD0F84"/>
    <w:rsid w:val="00DD18D9"/>
    <w:rsid w:val="00DD4DD3"/>
    <w:rsid w:val="00DE04D5"/>
    <w:rsid w:val="00DE7B2E"/>
    <w:rsid w:val="00DF12F5"/>
    <w:rsid w:val="00E02FA3"/>
    <w:rsid w:val="00E10CAA"/>
    <w:rsid w:val="00E159F7"/>
    <w:rsid w:val="00E21313"/>
    <w:rsid w:val="00E27AB5"/>
    <w:rsid w:val="00E31C0F"/>
    <w:rsid w:val="00E32458"/>
    <w:rsid w:val="00E4277D"/>
    <w:rsid w:val="00E42F19"/>
    <w:rsid w:val="00E44622"/>
    <w:rsid w:val="00E47551"/>
    <w:rsid w:val="00E47F8D"/>
    <w:rsid w:val="00E56062"/>
    <w:rsid w:val="00E652F3"/>
    <w:rsid w:val="00E66363"/>
    <w:rsid w:val="00E70269"/>
    <w:rsid w:val="00E73821"/>
    <w:rsid w:val="00E77B86"/>
    <w:rsid w:val="00E8093F"/>
    <w:rsid w:val="00E82793"/>
    <w:rsid w:val="00E94929"/>
    <w:rsid w:val="00E97684"/>
    <w:rsid w:val="00EA66E3"/>
    <w:rsid w:val="00EB47E5"/>
    <w:rsid w:val="00EB5EFB"/>
    <w:rsid w:val="00EC055A"/>
    <w:rsid w:val="00EC174C"/>
    <w:rsid w:val="00ED0367"/>
    <w:rsid w:val="00ED19A7"/>
    <w:rsid w:val="00ED5B5A"/>
    <w:rsid w:val="00EE3BC2"/>
    <w:rsid w:val="00EE43FB"/>
    <w:rsid w:val="00EE64BF"/>
    <w:rsid w:val="00EF2950"/>
    <w:rsid w:val="00EF3330"/>
    <w:rsid w:val="00EF4515"/>
    <w:rsid w:val="00EF55DF"/>
    <w:rsid w:val="00F02D19"/>
    <w:rsid w:val="00F04483"/>
    <w:rsid w:val="00F23C23"/>
    <w:rsid w:val="00F23CDF"/>
    <w:rsid w:val="00F30695"/>
    <w:rsid w:val="00F31156"/>
    <w:rsid w:val="00F31994"/>
    <w:rsid w:val="00F36006"/>
    <w:rsid w:val="00F43118"/>
    <w:rsid w:val="00F43E83"/>
    <w:rsid w:val="00F4406F"/>
    <w:rsid w:val="00F506BA"/>
    <w:rsid w:val="00F52181"/>
    <w:rsid w:val="00F55FA8"/>
    <w:rsid w:val="00F56217"/>
    <w:rsid w:val="00F65568"/>
    <w:rsid w:val="00F72670"/>
    <w:rsid w:val="00F81C0F"/>
    <w:rsid w:val="00F900DB"/>
    <w:rsid w:val="00F93DF0"/>
    <w:rsid w:val="00F95BFF"/>
    <w:rsid w:val="00FB4D41"/>
    <w:rsid w:val="00FB70A5"/>
    <w:rsid w:val="00FB7F7E"/>
    <w:rsid w:val="00FD0553"/>
    <w:rsid w:val="00FD5AAA"/>
    <w:rsid w:val="00FD5C21"/>
    <w:rsid w:val="00FF3C8A"/>
    <w:rsid w:val="00FF4ED8"/>
    <w:rsid w:val="00FF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FD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3">
    <w:name w:val="WW8Num1z3"/>
    <w:rPr>
      <w:rFonts w:ascii="Symbol" w:hAnsi="Symbol"/>
      <w:b/>
      <w:i/>
      <w:lang w:val="x-none" w:eastAsia="x-none" w:bidi="x-none"/>
    </w:rPr>
  </w:style>
  <w:style w:type="character" w:customStyle="1" w:styleId="WW8Num2z0">
    <w:name w:val="WW8Num2z0"/>
    <w:rPr>
      <w:b/>
      <w:color w:val="auto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3">
    <w:name w:val="WW8Num9z3"/>
    <w:rPr>
      <w:rFonts w:ascii="Symbol" w:hAnsi="Symbol"/>
      <w:b/>
      <w:i/>
      <w:lang w:val="x-none" w:eastAsia="x-none" w:bidi="x-none"/>
    </w:rPr>
  </w:style>
  <w:style w:type="character" w:customStyle="1" w:styleId="WW8Num10z2">
    <w:name w:val="WW8Num10z2"/>
    <w:rPr>
      <w:rFonts w:ascii="Symbol" w:hAnsi="Symbol"/>
    </w:rPr>
  </w:style>
  <w:style w:type="character" w:customStyle="1" w:styleId="WW8Num11z1">
    <w:name w:val="WW8Num11z1"/>
    <w:rPr>
      <w:rFonts w:ascii="Symbol" w:hAnsi="Symbol"/>
    </w:rPr>
  </w:style>
  <w:style w:type="character" w:styleId="CommentReference">
    <w:name w:val="annotation reference"/>
    <w:rPr>
      <w:sz w:val="16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CodeChar">
    <w:name w:val="Code Char"/>
    <w:rPr>
      <w:rFonts w:ascii="Courier New" w:eastAsia="SimSun" w:hAnsi="Courier New" w:cs="Courier New"/>
      <w:bCs/>
      <w:sz w:val="16"/>
      <w:szCs w:val="16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/>
      <w:color w:val="000000"/>
      <w:sz w:val="16"/>
    </w:rPr>
  </w:style>
  <w:style w:type="paragraph" w:styleId="List">
    <w:name w:val="List"/>
    <w:basedOn w:val="BodyText"/>
    <w:semiHidden/>
    <w:rPr>
      <w:rFonts w:ascii="Times" w:hAnsi="Times" w:cs="Tahoma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CommentText">
    <w:name w:val="annotation text"/>
    <w:basedOn w:val="Normal"/>
    <w:link w:val="CommentTextChar"/>
  </w:style>
  <w:style w:type="paragraph" w:styleId="TOC1">
    <w:name w:val="toc 1"/>
    <w:basedOn w:val="Normal"/>
    <w:next w:val="Normal"/>
    <w:uiPriority w:val="39"/>
    <w:pPr>
      <w:keepNext/>
      <w:tabs>
        <w:tab w:val="left" w:pos="400"/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b/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customStyle="1" w:styleId="box">
    <w:name w:val="box"/>
    <w:basedOn w:val="Normal"/>
    <w:pPr>
      <w:jc w:val="center"/>
    </w:pPr>
    <w:rPr>
      <w:rFonts w:ascii="Arial" w:hAnsi="Arial"/>
      <w:b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9360"/>
      </w:tabs>
    </w:pPr>
  </w:style>
  <w:style w:type="paragraph" w:styleId="BodyText2">
    <w:name w:val="Body Text 2"/>
    <w:basedOn w:val="Normal"/>
    <w:pPr>
      <w:pBdr>
        <w:bottom w:val="single" w:sz="4" w:space="1" w:color="000000"/>
      </w:pBdr>
      <w:jc w:val="both"/>
    </w:pPr>
    <w:rPr>
      <w:rFonts w:ascii="Arial" w:hAnsi="Arial"/>
    </w:rPr>
  </w:style>
  <w:style w:type="paragraph" w:customStyle="1" w:styleId="BodyTextKeep">
    <w:name w:val="Body Text Keep"/>
    <w:basedOn w:val="BodyText"/>
    <w:pPr>
      <w:keepNext/>
      <w:spacing w:after="160"/>
    </w:pPr>
    <w:rPr>
      <w:rFonts w:ascii="Times New Roman" w:hAnsi="Times New Roman"/>
      <w:color w:val="auto"/>
      <w:sz w:val="20"/>
    </w:rPr>
  </w:style>
  <w:style w:type="paragraph" w:customStyle="1" w:styleId="FooterFirst">
    <w:name w:val="Footer First"/>
    <w:basedOn w:val="Footer"/>
    <w:pPr>
      <w:keepLines/>
      <w:jc w:val="center"/>
    </w:pPr>
  </w:style>
  <w:style w:type="paragraph" w:styleId="BodyText3">
    <w:name w:val="Body Text 3"/>
    <w:basedOn w:val="Normal"/>
    <w:pPr>
      <w:jc w:val="both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pPr>
      <w:tabs>
        <w:tab w:val="left" w:pos="360"/>
      </w:tabs>
      <w:ind w:left="360"/>
      <w:jc w:val="both"/>
    </w:pPr>
    <w:rPr>
      <w:color w:val="000000"/>
    </w:rPr>
  </w:style>
  <w:style w:type="paragraph" w:styleId="Title">
    <w:name w:val="Title"/>
    <w:basedOn w:val="Normal"/>
    <w:next w:val="Subtitl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Heading"/>
    <w:next w:val="BodyText"/>
    <w:uiPriority w:val="11"/>
    <w:qFormat/>
    <w:pPr>
      <w:keepNext w:val="0"/>
      <w:numPr>
        <w:ilvl w:val="1"/>
      </w:numPr>
      <w:spacing w:before="0"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2">
    <w:name w:val="Body Text Indent 2"/>
    <w:basedOn w:val="Normal"/>
    <w:pPr>
      <w:widowControl w:val="0"/>
      <w:ind w:left="144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  <w:szCs w:val="24"/>
    </w:rPr>
  </w:style>
  <w:style w:type="paragraph" w:styleId="TableofFigures">
    <w:name w:val="table of figures"/>
    <w:basedOn w:val="Normal"/>
    <w:next w:val="Normal"/>
    <w:pPr>
      <w:ind w:left="400" w:hanging="400"/>
    </w:pPr>
  </w:style>
  <w:style w:type="paragraph" w:customStyle="1" w:styleId="Code">
    <w:name w:val="Code"/>
    <w:basedOn w:val="Normal"/>
    <w:pPr>
      <w:jc w:val="both"/>
    </w:pPr>
    <w:rPr>
      <w:rFonts w:ascii="Courier New" w:eastAsia="SimSun" w:hAnsi="Courier New" w:cs="Courier New"/>
      <w:bCs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customStyle="1" w:styleId="apple-style-span">
    <w:name w:val="apple-style-span"/>
    <w:basedOn w:val="DefaultParagraphFont"/>
    <w:rsid w:val="009E2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782"/>
    <w:rPr>
      <w:b/>
      <w:bCs/>
    </w:rPr>
  </w:style>
  <w:style w:type="character" w:customStyle="1" w:styleId="CommentTextChar">
    <w:name w:val="Comment Text Char"/>
    <w:link w:val="CommentText"/>
    <w:rsid w:val="00676782"/>
    <w:rPr>
      <w:rFonts w:eastAsia="Batang"/>
      <w:lang w:eastAsia="ar-SA"/>
    </w:rPr>
  </w:style>
  <w:style w:type="character" w:customStyle="1" w:styleId="CommentSubjectChar">
    <w:name w:val="Comment Subject Char"/>
    <w:basedOn w:val="CommentTextChar"/>
    <w:link w:val="CommentSubject"/>
    <w:rsid w:val="00676782"/>
    <w:rPr>
      <w:rFonts w:eastAsia="Batang"/>
      <w:lang w:eastAsia="ar-SA"/>
    </w:rPr>
  </w:style>
  <w:style w:type="paragraph" w:customStyle="1" w:styleId="Title2">
    <w:name w:val="Title2"/>
    <w:basedOn w:val="Normal"/>
    <w:next w:val="Normal"/>
    <w:rsid w:val="000A5043"/>
    <w:pPr>
      <w:spacing w:before="240" w:after="240"/>
      <w:ind w:left="720"/>
    </w:pPr>
    <w:rPr>
      <w:rFonts w:ascii="Arial" w:eastAsia="Times New Roman" w:hAnsi="Arial"/>
      <w:b/>
      <w:sz w:val="28"/>
      <w:szCs w:val="28"/>
      <w:lang w:val="sv-SE" w:eastAsia="sv-SE"/>
    </w:rPr>
  </w:style>
  <w:style w:type="paragraph" w:customStyle="1" w:styleId="zTableCellTitle">
    <w:name w:val="zTableCellTitle"/>
    <w:rsid w:val="000A5043"/>
    <w:pPr>
      <w:keepNext/>
      <w:suppressAutoHyphens/>
      <w:autoSpaceDE w:val="0"/>
      <w:autoSpaceDN w:val="0"/>
      <w:spacing w:before="100"/>
      <w:jc w:val="center"/>
    </w:pPr>
    <w:rPr>
      <w:b/>
      <w:bCs/>
      <w:noProof/>
    </w:rPr>
  </w:style>
  <w:style w:type="paragraph" w:customStyle="1" w:styleId="SmallTableTxt">
    <w:name w:val="SmallTableTxt"/>
    <w:rsid w:val="000A5043"/>
    <w:pPr>
      <w:suppressAutoHyphens/>
      <w:autoSpaceDE w:val="0"/>
      <w:autoSpaceDN w:val="0"/>
    </w:pPr>
    <w:rPr>
      <w:rFonts w:ascii="Arial" w:hAnsi="Arial" w:cs="Arial"/>
      <w:noProof/>
      <w:color w:val="000000"/>
    </w:rPr>
  </w:style>
  <w:style w:type="paragraph" w:styleId="ListParagraph">
    <w:name w:val="List Paragraph"/>
    <w:basedOn w:val="Normal"/>
    <w:uiPriority w:val="34"/>
    <w:qFormat/>
    <w:rsid w:val="009266A2"/>
    <w:pPr>
      <w:ind w:left="720"/>
      <w:contextualSpacing/>
    </w:pPr>
  </w:style>
  <w:style w:type="paragraph" w:customStyle="1" w:styleId="F2983107BCDD4D179225A82EDD04F1EC">
    <w:name w:val="F2983107BCDD4D179225A82EDD04F1EC"/>
    <w:rsid w:val="002910C9"/>
    <w:rPr>
      <w:rFonts w:ascii="Calibri" w:eastAsia="MS Mincho" w:hAnsi="Calibri" w:cs="Arial"/>
      <w:lang w:eastAsia="ja-JP"/>
    </w:rPr>
  </w:style>
  <w:style w:type="character" w:customStyle="1" w:styleId="FooterChar">
    <w:name w:val="Footer Char"/>
    <w:link w:val="Footer"/>
    <w:uiPriority w:val="99"/>
    <w:rsid w:val="002910C9"/>
    <w:rPr>
      <w:rFonts w:eastAsia="Batang"/>
      <w:lang w:eastAsia="ar-SA"/>
    </w:rPr>
  </w:style>
  <w:style w:type="paragraph" w:styleId="NoSpacing">
    <w:name w:val="No Spacing"/>
    <w:link w:val="NoSpacingChar"/>
    <w:uiPriority w:val="1"/>
    <w:qFormat/>
    <w:rsid w:val="00AE580C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AE580C"/>
  </w:style>
  <w:style w:type="character" w:customStyle="1" w:styleId="apple-converted-space">
    <w:name w:val="apple-converted-space"/>
    <w:basedOn w:val="DefaultParagraphFont"/>
    <w:rsid w:val="00DD04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4FD"/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uiPriority w:val="9"/>
    <w:semiHidden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3">
    <w:name w:val="WW8Num1z3"/>
    <w:rPr>
      <w:rFonts w:ascii="Symbol" w:hAnsi="Symbol"/>
      <w:b/>
      <w:i/>
      <w:lang w:val="x-none" w:eastAsia="x-none" w:bidi="x-none"/>
    </w:rPr>
  </w:style>
  <w:style w:type="character" w:customStyle="1" w:styleId="WW8Num2z0">
    <w:name w:val="WW8Num2z0"/>
    <w:rPr>
      <w:b/>
      <w:color w:val="auto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Wingdings" w:hAnsi="Wingdings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3">
    <w:name w:val="WW8Num9z3"/>
    <w:rPr>
      <w:rFonts w:ascii="Symbol" w:hAnsi="Symbol"/>
      <w:b/>
      <w:i/>
      <w:lang w:val="x-none" w:eastAsia="x-none" w:bidi="x-none"/>
    </w:rPr>
  </w:style>
  <w:style w:type="character" w:customStyle="1" w:styleId="WW8Num10z2">
    <w:name w:val="WW8Num10z2"/>
    <w:rPr>
      <w:rFonts w:ascii="Symbol" w:hAnsi="Symbol"/>
    </w:rPr>
  </w:style>
  <w:style w:type="character" w:customStyle="1" w:styleId="WW8Num11z1">
    <w:name w:val="WW8Num11z1"/>
    <w:rPr>
      <w:rFonts w:ascii="Symbol" w:hAnsi="Symbol"/>
    </w:rPr>
  </w:style>
  <w:style w:type="character" w:styleId="CommentReference">
    <w:name w:val="annotation reference"/>
    <w:rPr>
      <w:sz w:val="16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CodeChar">
    <w:name w:val="Code Char"/>
    <w:rPr>
      <w:rFonts w:ascii="Courier New" w:eastAsia="SimSun" w:hAnsi="Courier New" w:cs="Courier New"/>
      <w:bCs/>
      <w:sz w:val="16"/>
      <w:szCs w:val="16"/>
      <w:lang w:val="en-US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Helvetica" w:eastAsia="AR PL ShanHeiSun Uni" w:hAnsi="Helvetica" w:cs="Tahoma"/>
      <w:sz w:val="28"/>
      <w:szCs w:val="28"/>
    </w:rPr>
  </w:style>
  <w:style w:type="paragraph" w:styleId="BodyText">
    <w:name w:val="Body Text"/>
    <w:basedOn w:val="Normal"/>
    <w:semiHidden/>
    <w:rPr>
      <w:rFonts w:ascii="Arial" w:hAnsi="Arial"/>
      <w:color w:val="000000"/>
      <w:sz w:val="16"/>
    </w:rPr>
  </w:style>
  <w:style w:type="paragraph" w:styleId="List">
    <w:name w:val="List"/>
    <w:basedOn w:val="BodyText"/>
    <w:semiHidden/>
    <w:rPr>
      <w:rFonts w:ascii="Times" w:hAnsi="Times" w:cs="Tahoma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pPr>
      <w:suppressLineNumbers/>
    </w:pPr>
    <w:rPr>
      <w:rFonts w:ascii="Times" w:hAnsi="Times" w:cs="Tahoma"/>
    </w:rPr>
  </w:style>
  <w:style w:type="paragraph" w:styleId="Index1">
    <w:name w:val="index 1"/>
    <w:basedOn w:val="Normal"/>
    <w:next w:val="Normal"/>
    <w:semiHidden/>
    <w:pPr>
      <w:ind w:left="200" w:hanging="200"/>
    </w:pPr>
  </w:style>
  <w:style w:type="paragraph" w:styleId="CommentText">
    <w:name w:val="annotation text"/>
    <w:basedOn w:val="Normal"/>
    <w:link w:val="CommentTextChar"/>
  </w:style>
  <w:style w:type="paragraph" w:styleId="TOC1">
    <w:name w:val="toc 1"/>
    <w:basedOn w:val="Normal"/>
    <w:next w:val="Normal"/>
    <w:uiPriority w:val="39"/>
    <w:pPr>
      <w:keepNext/>
      <w:tabs>
        <w:tab w:val="left" w:pos="400"/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b/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customStyle="1" w:styleId="box">
    <w:name w:val="box"/>
    <w:basedOn w:val="Normal"/>
    <w:pPr>
      <w:jc w:val="center"/>
    </w:pPr>
    <w:rPr>
      <w:rFonts w:ascii="Arial" w:hAnsi="Arial"/>
      <w:b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9360"/>
      </w:tabs>
    </w:pPr>
  </w:style>
  <w:style w:type="paragraph" w:styleId="BodyText2">
    <w:name w:val="Body Text 2"/>
    <w:basedOn w:val="Normal"/>
    <w:pPr>
      <w:pBdr>
        <w:bottom w:val="single" w:sz="4" w:space="1" w:color="000000"/>
      </w:pBdr>
      <w:jc w:val="both"/>
    </w:pPr>
    <w:rPr>
      <w:rFonts w:ascii="Arial" w:hAnsi="Arial"/>
    </w:rPr>
  </w:style>
  <w:style w:type="paragraph" w:customStyle="1" w:styleId="BodyTextKeep">
    <w:name w:val="Body Text Keep"/>
    <w:basedOn w:val="BodyText"/>
    <w:pPr>
      <w:keepNext/>
      <w:spacing w:after="160"/>
    </w:pPr>
    <w:rPr>
      <w:rFonts w:ascii="Times New Roman" w:hAnsi="Times New Roman"/>
      <w:color w:val="auto"/>
      <w:sz w:val="20"/>
    </w:rPr>
  </w:style>
  <w:style w:type="paragraph" w:customStyle="1" w:styleId="FooterFirst">
    <w:name w:val="Footer First"/>
    <w:basedOn w:val="Footer"/>
    <w:pPr>
      <w:keepLines/>
      <w:jc w:val="center"/>
    </w:pPr>
  </w:style>
  <w:style w:type="paragraph" w:styleId="BodyText3">
    <w:name w:val="Body Text 3"/>
    <w:basedOn w:val="Normal"/>
    <w:pPr>
      <w:jc w:val="both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semiHidden/>
    <w:pPr>
      <w:tabs>
        <w:tab w:val="left" w:pos="360"/>
      </w:tabs>
      <w:ind w:left="360"/>
      <w:jc w:val="both"/>
    </w:pPr>
    <w:rPr>
      <w:color w:val="000000"/>
    </w:rPr>
  </w:style>
  <w:style w:type="paragraph" w:styleId="Title">
    <w:name w:val="Title"/>
    <w:basedOn w:val="Normal"/>
    <w:next w:val="Subtitl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Heading"/>
    <w:next w:val="BodyText"/>
    <w:uiPriority w:val="11"/>
    <w:qFormat/>
    <w:pPr>
      <w:keepNext w:val="0"/>
      <w:numPr>
        <w:ilvl w:val="1"/>
      </w:numPr>
      <w:spacing w:before="0" w:after="2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Indent2">
    <w:name w:val="Body Text Indent 2"/>
    <w:basedOn w:val="Normal"/>
    <w:pPr>
      <w:widowControl w:val="0"/>
      <w:ind w:left="1440"/>
    </w:pPr>
  </w:style>
  <w:style w:type="paragraph" w:styleId="Index2">
    <w:name w:val="index 2"/>
    <w:basedOn w:val="Normal"/>
    <w:next w:val="Normal"/>
    <w:semiHidden/>
    <w:pPr>
      <w:ind w:left="400" w:hanging="200"/>
    </w:pPr>
  </w:style>
  <w:style w:type="paragraph" w:styleId="Index3">
    <w:name w:val="index 3"/>
    <w:basedOn w:val="Normal"/>
    <w:next w:val="Normal"/>
    <w:semiHidden/>
    <w:pPr>
      <w:ind w:left="600" w:hanging="200"/>
    </w:pPr>
  </w:style>
  <w:style w:type="paragraph" w:styleId="Index4">
    <w:name w:val="index 4"/>
    <w:basedOn w:val="Normal"/>
    <w:next w:val="Normal"/>
    <w:pPr>
      <w:ind w:left="800" w:hanging="200"/>
    </w:pPr>
  </w:style>
  <w:style w:type="paragraph" w:styleId="Index5">
    <w:name w:val="index 5"/>
    <w:basedOn w:val="Normal"/>
    <w:next w:val="Normal"/>
    <w:pPr>
      <w:ind w:left="1000" w:hanging="200"/>
    </w:pPr>
  </w:style>
  <w:style w:type="paragraph" w:styleId="Index6">
    <w:name w:val="index 6"/>
    <w:basedOn w:val="Normal"/>
    <w:next w:val="Normal"/>
    <w:pPr>
      <w:ind w:left="1200" w:hanging="200"/>
    </w:pPr>
  </w:style>
  <w:style w:type="paragraph" w:styleId="Index7">
    <w:name w:val="index 7"/>
    <w:basedOn w:val="Normal"/>
    <w:next w:val="Normal"/>
    <w:pPr>
      <w:ind w:left="1400" w:hanging="200"/>
    </w:pPr>
  </w:style>
  <w:style w:type="paragraph" w:styleId="Index8">
    <w:name w:val="index 8"/>
    <w:basedOn w:val="Normal"/>
    <w:next w:val="Normal"/>
    <w:pPr>
      <w:ind w:left="1600" w:hanging="200"/>
    </w:pPr>
  </w:style>
  <w:style w:type="paragraph" w:styleId="Index9">
    <w:name w:val="index 9"/>
    <w:basedOn w:val="Normal"/>
    <w:next w:val="Normal"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  <w:szCs w:val="24"/>
    </w:rPr>
  </w:style>
  <w:style w:type="paragraph" w:styleId="TableofFigures">
    <w:name w:val="table of figures"/>
    <w:basedOn w:val="Normal"/>
    <w:next w:val="Normal"/>
    <w:pPr>
      <w:ind w:left="400" w:hanging="400"/>
    </w:pPr>
  </w:style>
  <w:style w:type="paragraph" w:customStyle="1" w:styleId="Code">
    <w:name w:val="Code"/>
    <w:basedOn w:val="Normal"/>
    <w:pPr>
      <w:jc w:val="both"/>
    </w:pPr>
    <w:rPr>
      <w:rFonts w:ascii="Courier New" w:eastAsia="SimSun" w:hAnsi="Courier New" w:cs="Courier New"/>
      <w:bCs/>
      <w:sz w:val="16"/>
      <w:szCs w:val="16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character" w:customStyle="1" w:styleId="apple-style-span">
    <w:name w:val="apple-style-span"/>
    <w:basedOn w:val="DefaultParagraphFont"/>
    <w:rsid w:val="009E2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6782"/>
    <w:rPr>
      <w:b/>
      <w:bCs/>
    </w:rPr>
  </w:style>
  <w:style w:type="character" w:customStyle="1" w:styleId="CommentTextChar">
    <w:name w:val="Comment Text Char"/>
    <w:link w:val="CommentText"/>
    <w:rsid w:val="00676782"/>
    <w:rPr>
      <w:rFonts w:eastAsia="Batang"/>
      <w:lang w:eastAsia="ar-SA"/>
    </w:rPr>
  </w:style>
  <w:style w:type="character" w:customStyle="1" w:styleId="CommentSubjectChar">
    <w:name w:val="Comment Subject Char"/>
    <w:basedOn w:val="CommentTextChar"/>
    <w:link w:val="CommentSubject"/>
    <w:rsid w:val="00676782"/>
    <w:rPr>
      <w:rFonts w:eastAsia="Batang"/>
      <w:lang w:eastAsia="ar-SA"/>
    </w:rPr>
  </w:style>
  <w:style w:type="paragraph" w:customStyle="1" w:styleId="Title2">
    <w:name w:val="Title2"/>
    <w:basedOn w:val="Normal"/>
    <w:next w:val="Normal"/>
    <w:rsid w:val="000A5043"/>
    <w:pPr>
      <w:spacing w:before="240" w:after="240"/>
      <w:ind w:left="720"/>
    </w:pPr>
    <w:rPr>
      <w:rFonts w:ascii="Arial" w:eastAsia="Times New Roman" w:hAnsi="Arial"/>
      <w:b/>
      <w:sz w:val="28"/>
      <w:szCs w:val="28"/>
      <w:lang w:val="sv-SE" w:eastAsia="sv-SE"/>
    </w:rPr>
  </w:style>
  <w:style w:type="paragraph" w:customStyle="1" w:styleId="zTableCellTitle">
    <w:name w:val="zTableCellTitle"/>
    <w:rsid w:val="000A5043"/>
    <w:pPr>
      <w:keepNext/>
      <w:suppressAutoHyphens/>
      <w:autoSpaceDE w:val="0"/>
      <w:autoSpaceDN w:val="0"/>
      <w:spacing w:before="100"/>
      <w:jc w:val="center"/>
    </w:pPr>
    <w:rPr>
      <w:b/>
      <w:bCs/>
      <w:noProof/>
    </w:rPr>
  </w:style>
  <w:style w:type="paragraph" w:customStyle="1" w:styleId="SmallTableTxt">
    <w:name w:val="SmallTableTxt"/>
    <w:rsid w:val="000A5043"/>
    <w:pPr>
      <w:suppressAutoHyphens/>
      <w:autoSpaceDE w:val="0"/>
      <w:autoSpaceDN w:val="0"/>
    </w:pPr>
    <w:rPr>
      <w:rFonts w:ascii="Arial" w:hAnsi="Arial" w:cs="Arial"/>
      <w:noProof/>
      <w:color w:val="000000"/>
    </w:rPr>
  </w:style>
  <w:style w:type="paragraph" w:styleId="ListParagraph">
    <w:name w:val="List Paragraph"/>
    <w:basedOn w:val="Normal"/>
    <w:uiPriority w:val="34"/>
    <w:qFormat/>
    <w:rsid w:val="009266A2"/>
    <w:pPr>
      <w:ind w:left="720"/>
      <w:contextualSpacing/>
    </w:pPr>
  </w:style>
  <w:style w:type="paragraph" w:customStyle="1" w:styleId="F2983107BCDD4D179225A82EDD04F1EC">
    <w:name w:val="F2983107BCDD4D179225A82EDD04F1EC"/>
    <w:rsid w:val="002910C9"/>
    <w:rPr>
      <w:rFonts w:ascii="Calibri" w:eastAsia="MS Mincho" w:hAnsi="Calibri" w:cs="Arial"/>
      <w:lang w:eastAsia="ja-JP"/>
    </w:rPr>
  </w:style>
  <w:style w:type="character" w:customStyle="1" w:styleId="FooterChar">
    <w:name w:val="Footer Char"/>
    <w:link w:val="Footer"/>
    <w:uiPriority w:val="99"/>
    <w:rsid w:val="002910C9"/>
    <w:rPr>
      <w:rFonts w:eastAsia="Batang"/>
      <w:lang w:eastAsia="ar-SA"/>
    </w:rPr>
  </w:style>
  <w:style w:type="paragraph" w:styleId="NoSpacing">
    <w:name w:val="No Spacing"/>
    <w:link w:val="NoSpacingChar"/>
    <w:uiPriority w:val="1"/>
    <w:qFormat/>
    <w:rsid w:val="00AE580C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AE580C"/>
  </w:style>
  <w:style w:type="character" w:customStyle="1" w:styleId="apple-converted-space">
    <w:name w:val="apple-converted-space"/>
    <w:basedOn w:val="DefaultParagraphFont"/>
    <w:rsid w:val="00DD0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B8B9E-C436-488A-B1B4-EC407847A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7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EXOS Design and Functional Specification</vt:lpstr>
    </vt:vector>
  </TitlesOfParts>
  <Company>Codescape Consultants PL</Company>
  <LinksUpToDate>false</LinksUpToDate>
  <CharactersWithSpaces>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Device Configuration Design and Functional Specification</dc:title>
  <dc:subject>Moosehead</dc:subject>
  <dc:creator>Codescape Consultants PL</dc:creator>
  <cp:lastModifiedBy>praj</cp:lastModifiedBy>
  <cp:revision>120</cp:revision>
  <cp:lastPrinted>2011-04-27T10:48:00Z</cp:lastPrinted>
  <dcterms:created xsi:type="dcterms:W3CDTF">2011-05-03T11:36:00Z</dcterms:created>
  <dcterms:modified xsi:type="dcterms:W3CDTF">2011-05-13T13:32:00Z</dcterms:modified>
</cp:coreProperties>
</file>